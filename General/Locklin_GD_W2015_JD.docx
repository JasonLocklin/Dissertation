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54FFEF" w14:textId="77777777" w:rsidR="00F72F7F" w:rsidRDefault="00E60FFE">
      <w:pPr>
        <w:pStyle w:val="Heading1"/>
      </w:pPr>
      <w:bookmarkStart w:id="0" w:name="discussion"/>
      <w:bookmarkEnd w:id="0"/>
      <w:r>
        <w:t>Discussion</w:t>
      </w:r>
    </w:p>
    <w:p w14:paraId="21EB53CF" w14:textId="77777777" w:rsidR="00F72F7F" w:rsidRDefault="00E60FFE">
      <w:r>
        <w:t>[Deficits in Neglect go beyond attention] The inability to orient spatial attention to left visual space has long been considered the hallmark deficit of unilateral neglect [@Danckert2006]</w:t>
      </w:r>
      <w:r>
        <w:t xml:space="preserve">. As outlined earlier, research has increasingly questioned the notion that this particular deficit characterizes the primary, or even cardinal characteristic of the disorder. The damage that often leads to </w:t>
      </w:r>
      <w:ins w:id="1" w:author="Danckert, James" w:date="2015-02-20T13:42:00Z">
        <w:r w:rsidR="00572E8B">
          <w:t xml:space="preserve">neglect </w:t>
        </w:r>
      </w:ins>
      <w:del w:id="2" w:author="Danckert, James" w:date="2015-02-20T13:42:00Z">
        <w:r w:rsidDel="00572E8B">
          <w:delText xml:space="preserve">the disorder </w:delText>
        </w:r>
      </w:del>
      <w:r>
        <w:t>happens to straddle the border betwe</w:t>
      </w:r>
      <w:r>
        <w:t xml:space="preserve">en the two visual systems as they differentiate dorsally and ventrally [@Danckert2010]. It is therefore perfectly placed to not only interfere with both systems, but potentially corrupt late-stage communication between the </w:t>
      </w:r>
      <w:ins w:id="3" w:author="Danckert, James" w:date="2015-02-20T13:43:00Z">
        <w:r w:rsidR="00572E8B">
          <w:t xml:space="preserve">dorsal and ventral </w:t>
        </w:r>
      </w:ins>
      <w:del w:id="4" w:author="Danckert, James" w:date="2015-02-20T13:43:00Z">
        <w:r w:rsidDel="00572E8B">
          <w:delText>systems</w:delText>
        </w:r>
      </w:del>
      <w:ins w:id="5" w:author="Danckert, James" w:date="2015-02-20T13:43:00Z">
        <w:r w:rsidR="00572E8B">
          <w:t>streams</w:t>
        </w:r>
      </w:ins>
      <w:r>
        <w:t xml:space="preserve">, producing deficits that </w:t>
      </w:r>
      <w:r>
        <w:t>cannot be accounted for by simplistic single-system, or single-domain, models.</w:t>
      </w:r>
    </w:p>
    <w:p w14:paraId="5BFAF9D3" w14:textId="77777777" w:rsidR="00F72F7F" w:rsidRDefault="00E60FFE">
      <w:r>
        <w:t xml:space="preserve">In chapter 1, patients with neglect </w:t>
      </w:r>
      <w:del w:id="6" w:author="Danckert, James" w:date="2015-02-20T13:43:00Z">
        <w:r w:rsidDel="00572E8B">
          <w:delText xml:space="preserve">are </w:delText>
        </w:r>
      </w:del>
      <w:r>
        <w:t xml:space="preserve">demonstrated </w:t>
      </w:r>
      <w:del w:id="7" w:author="Danckert, James" w:date="2015-02-20T13:43:00Z">
        <w:r w:rsidDel="00572E8B">
          <w:delText xml:space="preserve">to exhibit </w:delText>
        </w:r>
      </w:del>
      <w:r>
        <w:t xml:space="preserve">complex deficits in visual working memory. Namely, when compared with controls, they </w:t>
      </w:r>
      <w:del w:id="8" w:author="Danckert, James" w:date="2015-02-20T13:43:00Z">
        <w:r w:rsidDel="00572E8B">
          <w:delText xml:space="preserve">more often </w:delText>
        </w:r>
      </w:del>
      <w:r>
        <w:t>fail</w:t>
      </w:r>
      <w:ins w:id="9" w:author="Danckert, James" w:date="2015-02-20T13:43:00Z">
        <w:r w:rsidR="00572E8B">
          <w:t>ed</w:t>
        </w:r>
      </w:ins>
      <w:r>
        <w:t xml:space="preserve"> to successfu</w:t>
      </w:r>
      <w:r>
        <w:t xml:space="preserve">lly recall and report the colour of stimuli after a delay. They also </w:t>
      </w:r>
      <w:proofErr w:type="spellStart"/>
      <w:r>
        <w:t>mis</w:t>
      </w:r>
      <w:proofErr w:type="spellEnd"/>
      <w:r>
        <w:t>-report</w:t>
      </w:r>
      <w:ins w:id="10" w:author="Danckert, James" w:date="2015-02-20T13:43:00Z">
        <w:r w:rsidR="00572E8B">
          <w:t>ed</w:t>
        </w:r>
      </w:ins>
      <w:r>
        <w:t xml:space="preserve"> colours when asked to recall stimuli from a given location, instead reporting colours of stimuli from other, competing, </w:t>
      </w:r>
      <w:commentRangeStart w:id="11"/>
      <w:r>
        <w:t>locations</w:t>
      </w:r>
      <w:commentRangeEnd w:id="11"/>
      <w:r w:rsidR="00572E8B">
        <w:rPr>
          <w:rStyle w:val="CommentReference"/>
        </w:rPr>
        <w:commentReference w:id="11"/>
      </w:r>
      <w:r>
        <w:t>. While the first deficit appears to demonstrat</w:t>
      </w:r>
      <w:r>
        <w:t xml:space="preserve">e a simple deficit of visual working memory, the latter probably represents a somewhat more complex problem of binding visual information </w:t>
      </w:r>
      <w:ins w:id="12" w:author="Danckert, James" w:date="2015-02-20T13:44:00Z">
        <w:r w:rsidR="00572E8B">
          <w:t>(</w:t>
        </w:r>
        <w:proofErr w:type="spellStart"/>
        <w:r w:rsidR="00572E8B">
          <w:t>colour</w:t>
        </w:r>
        <w:proofErr w:type="spellEnd"/>
        <w:r w:rsidR="00572E8B">
          <w:t xml:space="preserve"> and location)</w:t>
        </w:r>
        <w:r w:rsidR="00572E8B">
          <w:t xml:space="preserve"> </w:t>
        </w:r>
      </w:ins>
      <w:r>
        <w:t>in working memory</w:t>
      </w:r>
      <w:del w:id="13" w:author="Danckert, James" w:date="2015-02-20T13:44:00Z">
        <w:r w:rsidDel="00572E8B">
          <w:delText xml:space="preserve"> (colour and spatial location)</w:delText>
        </w:r>
      </w:del>
      <w:r>
        <w:t>. The experiment also supports the notion that these working memory def</w:t>
      </w:r>
      <w:r>
        <w:t xml:space="preserve">icits are not likely to </w:t>
      </w:r>
      <w:del w:id="14" w:author="Danckert, James" w:date="2015-02-20T13:44:00Z">
        <w:r w:rsidDel="00572E8B">
          <w:delText xml:space="preserve">somehow </w:delText>
        </w:r>
      </w:del>
      <w:r>
        <w:t xml:space="preserve">be down-stream effects of more basic spatial attention deficits. The severity of the visual working memory deficits from one patient to the next did not </w:t>
      </w:r>
      <w:del w:id="15" w:author="Danckert, James" w:date="2015-02-20T13:45:00Z">
        <w:r w:rsidDel="00572E8B">
          <w:delText xml:space="preserve">follow in </w:delText>
        </w:r>
      </w:del>
      <w:ins w:id="16" w:author="Danckert, James" w:date="2015-02-20T13:45:00Z">
        <w:r w:rsidR="00572E8B">
          <w:t xml:space="preserve">correlate with </w:t>
        </w:r>
      </w:ins>
      <w:r>
        <w:t xml:space="preserve">the </w:t>
      </w:r>
      <w:del w:id="17" w:author="Danckert, James" w:date="2015-02-20T13:45:00Z">
        <w:r w:rsidDel="00572E8B">
          <w:delText xml:space="preserve">same </w:delText>
        </w:r>
      </w:del>
      <w:r>
        <w:t xml:space="preserve">magnitude </w:t>
      </w:r>
      <w:del w:id="18" w:author="Danckert, James" w:date="2015-02-20T13:45:00Z">
        <w:r w:rsidDel="00572E8B">
          <w:delText xml:space="preserve">from </w:delText>
        </w:r>
      </w:del>
      <w:ins w:id="19" w:author="Danckert, James" w:date="2015-02-20T13:45:00Z">
        <w:r w:rsidR="00572E8B">
          <w:t xml:space="preserve">of </w:t>
        </w:r>
      </w:ins>
      <w:r>
        <w:t xml:space="preserve">deficits </w:t>
      </w:r>
      <w:ins w:id="20" w:author="Danckert, James" w:date="2015-02-20T13:45:00Z">
        <w:r w:rsidR="00572E8B">
          <w:t xml:space="preserve">observed </w:t>
        </w:r>
      </w:ins>
      <w:r>
        <w:t>on covert orienting, but app</w:t>
      </w:r>
      <w:r>
        <w:t>eared to be relatively independent.</w:t>
      </w:r>
    </w:p>
    <w:p w14:paraId="464EF462" w14:textId="3F1A42E9" w:rsidR="00F72F7F" w:rsidRDefault="00E60FFE">
      <w:r>
        <w:t xml:space="preserve">[Prisms are limited] Thus far, one of the most promising treatments for rehabilitating neglect has been prism adaptation [tk </w:t>
      </w:r>
      <w:commentRangeStart w:id="21"/>
      <w:r>
        <w:t>"the most" too strong</w:t>
      </w:r>
      <w:commentRangeEnd w:id="21"/>
      <w:r w:rsidR="00572E8B">
        <w:rPr>
          <w:rStyle w:val="CommentReference"/>
        </w:rPr>
        <w:commentReference w:id="21"/>
      </w:r>
      <w:r>
        <w:t>?]. The reason prism adaptation has appeared so successful, however, may h</w:t>
      </w:r>
      <w:r>
        <w:t>ave been a result of the fact that much of the research has been restricted to tests that effectively measure deficits of spatial attention. Besides the popular covert orienting task, researchers have often used clinical paper-and-pencil tests such as obje</w:t>
      </w:r>
      <w:r>
        <w:t xml:space="preserve">ct cancellation, figure drawing or </w:t>
      </w:r>
      <w:commentRangeStart w:id="22"/>
      <w:r>
        <w:t>copying</w:t>
      </w:r>
      <w:commentRangeEnd w:id="22"/>
      <w:r w:rsidR="000621A7">
        <w:rPr>
          <w:rStyle w:val="CommentReference"/>
        </w:rPr>
        <w:commentReference w:id="22"/>
      </w:r>
      <w:ins w:id="23" w:author="Danckert, James" w:date="2015-02-20T13:46:00Z">
        <w:r w:rsidR="0016742F">
          <w:t>,</w:t>
        </w:r>
      </w:ins>
      <w:del w:id="24" w:author="Danckert, James" w:date="2015-02-20T13:46:00Z">
        <w:r w:rsidDel="0016742F">
          <w:delText>.</w:delText>
        </w:r>
      </w:del>
      <w:r>
        <w:t xml:space="preserve"> </w:t>
      </w:r>
      <w:ins w:id="25" w:author="Danckert, James" w:date="2015-02-20T13:46:00Z">
        <w:r w:rsidR="0016742F">
          <w:t>t</w:t>
        </w:r>
      </w:ins>
      <w:del w:id="26" w:author="Danckert, James" w:date="2015-02-20T13:46:00Z">
        <w:r w:rsidDel="0016742F">
          <w:delText>T</w:delText>
        </w:r>
      </w:del>
      <w:r>
        <w:t>asks that are, by their very nature, sensitive to an inability to orient to the left. Chapter 2 investigated whether or not prism adaptation would produce a measurable effect on tasks thought to measure ventral-</w:t>
      </w:r>
      <w:r>
        <w:t xml:space="preserve">stream </w:t>
      </w:r>
      <w:proofErr w:type="spellStart"/>
      <w:r>
        <w:t>dependant</w:t>
      </w:r>
      <w:proofErr w:type="spellEnd"/>
      <w:r>
        <w:t xml:space="preserve"> processing</w:t>
      </w:r>
      <w:ins w:id="27" w:author="Danckert, James" w:date="2015-02-20T13:46:00Z">
        <w:r w:rsidR="0016742F">
          <w:t xml:space="preserve"> – spatial working memory and temporal estimations – </w:t>
        </w:r>
      </w:ins>
      <w:del w:id="28" w:author="Danckert, James" w:date="2015-02-20T13:46:00Z">
        <w:r w:rsidDel="0016742F">
          <w:delText>. T</w:delText>
        </w:r>
      </w:del>
      <w:ins w:id="29" w:author="Danckert, James" w:date="2015-02-20T13:46:00Z">
        <w:r w:rsidR="0016742F">
          <w:t>t</w:t>
        </w:r>
      </w:ins>
      <w:r>
        <w:t xml:space="preserve">asks that would presumably not be improved by remediation of spatial attention in the dorsal stream, the apparent target of prisms [@Danckert2008, @Clower1996]. The experiment replicated the </w:t>
      </w:r>
      <w:del w:id="30" w:author="Danckert, James" w:date="2015-02-20T13:46:00Z">
        <w:r w:rsidDel="0016742F">
          <w:delText xml:space="preserve">rather established literature </w:delText>
        </w:r>
      </w:del>
      <w:r>
        <w:t>findi</w:t>
      </w:r>
      <w:r>
        <w:t xml:space="preserve">ng that prisms produced a change in </w:t>
      </w:r>
      <w:del w:id="31" w:author="Danckert, James" w:date="2015-02-20T13:46:00Z">
        <w:r w:rsidDel="0016742F">
          <w:delText xml:space="preserve">the </w:delText>
        </w:r>
      </w:del>
      <w:r>
        <w:t xml:space="preserve">line bisection </w:t>
      </w:r>
      <w:del w:id="32" w:author="Danckert, James" w:date="2015-02-20T13:46:00Z">
        <w:r w:rsidDel="0016742F">
          <w:delText>task</w:delText>
        </w:r>
      </w:del>
      <w:ins w:id="33" w:author="Danckert, James" w:date="2015-02-20T13:46:00Z">
        <w:r w:rsidR="0016742F">
          <w:t>performance</w:t>
        </w:r>
      </w:ins>
      <w:r>
        <w:t xml:space="preserve">, a deficit that is likely driven, at least in part, by an inability to orient leftward, though the effect was far from clear-cut. However, when examining the deficits of spatial working memory in </w:t>
      </w:r>
      <w:r>
        <w:t>right space, and temporal estimation, two tasks presumably un</w:t>
      </w:r>
      <w:ins w:id="34" w:author="Danckert, James" w:date="2015-02-20T13:47:00Z">
        <w:r w:rsidR="0016742F">
          <w:t xml:space="preserve">affected </w:t>
        </w:r>
      </w:ins>
      <w:del w:id="35" w:author="Danckert, James" w:date="2015-02-20T13:47:00Z">
        <w:r w:rsidDel="0016742F">
          <w:delText xml:space="preserve">-influenced </w:delText>
        </w:r>
      </w:del>
      <w:r>
        <w:t>by deficits of leftward orienting, prisms appeared to lack any significant rehabilitative function. Patients demonstrated extreme deficits on these two tasks both before and after pri</w:t>
      </w:r>
      <w:r>
        <w:t xml:space="preserve">sm </w:t>
      </w:r>
      <w:commentRangeStart w:id="36"/>
      <w:r>
        <w:t>adaptation</w:t>
      </w:r>
      <w:commentRangeEnd w:id="36"/>
      <w:r w:rsidR="0016742F">
        <w:rPr>
          <w:rStyle w:val="CommentReference"/>
        </w:rPr>
        <w:commentReference w:id="36"/>
      </w:r>
      <w:r>
        <w:t>.</w:t>
      </w:r>
    </w:p>
    <w:p w14:paraId="5E02408C" w14:textId="46DBB7E4" w:rsidR="00F72F7F" w:rsidRDefault="00E60FFE">
      <w:r>
        <w:lastRenderedPageBreak/>
        <w:t xml:space="preserve">[SA failed as a replacement.] It was speculated that an alternative treatment </w:t>
      </w:r>
      <w:ins w:id="37" w:author="Danckert, James" w:date="2015-02-20T13:47:00Z">
        <w:r w:rsidR="001C42DD">
          <w:t xml:space="preserve">of neglect </w:t>
        </w:r>
      </w:ins>
      <w:r>
        <w:t>might be saccadic adaptation, a task not that different from prism adaptation, but one that has been demonstrated to produce subtle changes in perception for healt</w:t>
      </w:r>
      <w:r>
        <w:t>hy individuals</w:t>
      </w:r>
      <w:ins w:id="38" w:author="Danckert, James" w:date="2015-02-20T13:47:00Z">
        <w:r w:rsidR="001C42DD">
          <w:t xml:space="preserve"> (ref)</w:t>
        </w:r>
      </w:ins>
      <w:r>
        <w:t>. Chapter 3 beg</w:t>
      </w:r>
      <w:ins w:id="39" w:author="Danckert, James" w:date="2015-02-20T13:47:00Z">
        <w:r w:rsidR="001C42DD">
          <w:t>a</w:t>
        </w:r>
      </w:ins>
      <w:del w:id="40" w:author="Danckert, James" w:date="2015-02-20T13:47:00Z">
        <w:r w:rsidDel="001C42DD">
          <w:delText>i</w:delText>
        </w:r>
      </w:del>
      <w:r>
        <w:t>n</w:t>
      </w:r>
      <w:del w:id="41" w:author="Danckert, James" w:date="2015-02-20T13:47:00Z">
        <w:r w:rsidDel="001C42DD">
          <w:delText>s</w:delText>
        </w:r>
      </w:del>
      <w:r>
        <w:t xml:space="preserve"> with an examination of healthy performance on the landmark and line bisection tasks. The two tasks have been used before in neglect research as they </w:t>
      </w:r>
      <w:ins w:id="42" w:author="Danckert, James" w:date="2015-02-20T13:48:00Z">
        <w:r w:rsidR="001C42DD">
          <w:t xml:space="preserve">comprise largely similar perceptual properties </w:t>
        </w:r>
      </w:ins>
      <w:del w:id="43" w:author="Danckert, James" w:date="2015-02-20T13:48:00Z">
        <w:r w:rsidDel="001C42DD">
          <w:delText xml:space="preserve">are very similar tasks that nevertheless appear to </w:delText>
        </w:r>
      </w:del>
      <w:ins w:id="44" w:author="Danckert, James" w:date="2015-02-20T13:48:00Z">
        <w:r w:rsidR="001C42DD">
          <w:t xml:space="preserve">but likely </w:t>
        </w:r>
      </w:ins>
      <w:r>
        <w:t xml:space="preserve">rely heavily on </w:t>
      </w:r>
      <w:del w:id="45" w:author="Danckert, James" w:date="2015-02-20T13:48:00Z">
        <w:r w:rsidDel="001C42DD">
          <w:delText>differe</w:delText>
        </w:r>
        <w:r w:rsidDel="001C42DD">
          <w:delText xml:space="preserve">nt </w:delText>
        </w:r>
      </w:del>
      <w:ins w:id="46" w:author="Danckert, James" w:date="2015-02-20T13:48:00Z">
        <w:r w:rsidR="001C42DD">
          <w:t xml:space="preserve">distinct </w:t>
        </w:r>
      </w:ins>
      <w:r>
        <w:t>visual systems [@</w:t>
      </w:r>
      <w:proofErr w:type="spellStart"/>
      <w:r>
        <w:t>tk</w:t>
      </w:r>
      <w:proofErr w:type="spellEnd"/>
      <w:r>
        <w:t>?]. Healthy participants typically demonstrate very small biases, compared with neglect patients, on these tasks. It was therefore suspected that if saccadic adaptation produced changes in perception of spatial extent and spatial atte</w:t>
      </w:r>
      <w:r>
        <w:t xml:space="preserve">ntion, it may show up as small changes on the landmark and line bisection tasks, respectively. Unfortunately, though the participants demonstrated adequate saccadic adaptation, the effect did not appear to influence either task. At the same time, a single </w:t>
      </w:r>
      <w:r>
        <w:t xml:space="preserve">case study attempting saccadic adaptation </w:t>
      </w:r>
      <w:del w:id="47" w:author="Danckert, James" w:date="2015-02-20T13:49:00Z">
        <w:r w:rsidDel="001C42DD">
          <w:delText xml:space="preserve">with a </w:delText>
        </w:r>
      </w:del>
      <w:ins w:id="48" w:author="Danckert, James" w:date="2015-02-20T13:49:00Z">
        <w:r w:rsidR="001C42DD">
          <w:t xml:space="preserve">in a neglect </w:t>
        </w:r>
      </w:ins>
      <w:r>
        <w:t xml:space="preserve">patient </w:t>
      </w:r>
      <w:del w:id="49" w:author="Danckert, James" w:date="2015-02-20T13:49:00Z">
        <w:r w:rsidDel="001C42DD">
          <w:delText xml:space="preserve">with right brain damage and exhibiting unilateral neglect </w:delText>
        </w:r>
      </w:del>
      <w:r>
        <w:t>was unsuccessfully because the task demands proved too difficult.</w:t>
      </w:r>
    </w:p>
    <w:p w14:paraId="177318BF" w14:textId="6E34592D" w:rsidR="00F72F7F" w:rsidRDefault="00E60FFE">
      <w:r>
        <w:t xml:space="preserve">The results </w:t>
      </w:r>
      <w:del w:id="50" w:author="Danckert, James" w:date="2015-02-20T13:49:00Z">
        <w:r w:rsidDel="001C42DD">
          <w:delText xml:space="preserve">in </w:delText>
        </w:r>
      </w:del>
      <w:ins w:id="51" w:author="Danckert, James" w:date="2015-02-20T13:49:00Z">
        <w:r w:rsidR="001C42DD">
          <w:t xml:space="preserve">of </w:t>
        </w:r>
      </w:ins>
      <w:r>
        <w:t>the first two chapters involved small groups of patients wit</w:t>
      </w:r>
      <w:r>
        <w:t>h unilateral neglect. As with any research examining such restricted population</w:t>
      </w:r>
      <w:del w:id="52" w:author="Danckert, James" w:date="2015-02-20T13:49:00Z">
        <w:r w:rsidDel="001C42DD">
          <w:delText>s</w:delText>
        </w:r>
      </w:del>
      <w:r>
        <w:t xml:space="preserve"> sizes, this limits the confidence that can be placed on the external validity of the results. It cannot be realistically assumed that such a small sample can exactly represent</w:t>
      </w:r>
      <w:r>
        <w:t xml:space="preserve"> the population as a whole. Further, the heterogeneity of unilateral neglect, both in terms of the extent of brain damage, and in terms of the particular type and severity of deficits, makes extrapolating from a small group </w:t>
      </w:r>
      <w:del w:id="53" w:author="Danckert, James" w:date="2015-02-20T13:50:00Z">
        <w:r w:rsidDel="001C42DD">
          <w:delText>particularly fraught</w:delText>
        </w:r>
      </w:del>
      <w:ins w:id="54" w:author="Danckert, James" w:date="2015-02-20T13:50:00Z">
        <w:r w:rsidR="001C42DD">
          <w:t>problematic</w:t>
        </w:r>
      </w:ins>
      <w:r>
        <w:t>. Further re</w:t>
      </w:r>
      <w:r>
        <w:t>search with larger groups of patients are required to verify the reliability and validity of the conclusions made here.</w:t>
      </w:r>
    </w:p>
    <w:p w14:paraId="358921B7" w14:textId="3BB2D71A" w:rsidR="00F72F7F" w:rsidRDefault="00E60FFE">
      <w:r>
        <w:t>[SA healthy] Saccadic adaptation failed to produce a measurable change in landmark and line bisection results, but there are avenues lef</w:t>
      </w:r>
      <w:r>
        <w:t xml:space="preserve">t unexplored in examining the possible </w:t>
      </w:r>
      <w:del w:id="55" w:author="Danckert, James" w:date="2015-02-20T13:50:00Z">
        <w:r w:rsidDel="001C42DD">
          <w:delText>connections</w:delText>
        </w:r>
      </w:del>
      <w:ins w:id="56" w:author="Danckert, James" w:date="2015-02-20T13:50:00Z">
        <w:r w:rsidR="001C42DD">
          <w:t>reasons for this</w:t>
        </w:r>
      </w:ins>
      <w:r>
        <w:t>. First, most of the perceptual after-effects that have been demonstrated post-saccadic adaptation have been restricted to spatial illusions immediately before or after saccades</w:t>
      </w:r>
      <w:ins w:id="57" w:author="Danckert, James" w:date="2015-02-20T13:50:00Z">
        <w:r w:rsidR="001C42DD">
          <w:t>,</w:t>
        </w:r>
      </w:ins>
      <w:r>
        <w:t xml:space="preserve"> similar to those which were </w:t>
      </w:r>
      <w:r>
        <w:t xml:space="preserve">adapted [@Awater2005, @Collins2006]. Longer lasting effects appear to be possible, but it </w:t>
      </w:r>
      <w:commentRangeStart w:id="58"/>
      <w:r>
        <w:t xml:space="preserve">may require careful task </w:t>
      </w:r>
      <w:commentRangeEnd w:id="58"/>
      <w:r w:rsidR="001C42DD">
        <w:rPr>
          <w:rStyle w:val="CommentReference"/>
        </w:rPr>
        <w:commentReference w:id="58"/>
      </w:r>
      <w:r>
        <w:t>design to produce them. The types of parameters used are likely to be important, as research has demonstrated that the type of saccade [@Schr</w:t>
      </w:r>
      <w:r>
        <w:t xml:space="preserve">aa-Tam2009,@Johnston2008,@Müri2008], or even the magnitude of the </w:t>
      </w:r>
      <w:ins w:id="59" w:author="Danckert, James" w:date="2015-02-20T13:51:00Z">
        <w:r w:rsidR="001C42DD">
          <w:t xml:space="preserve">adaptation </w:t>
        </w:r>
      </w:ins>
      <w:r>
        <w:t>direction [i.e., +- gain, @Catz2008, @Golla2008, @Panouillères2012] can result in very different patterns of brain activation. @Garaas2008 was able to identify long-lasting perceptual effect</w:t>
      </w:r>
      <w:r>
        <w:t xml:space="preserve">s of saccadic adaptation, but this involved developing a new, whole-field adaptation protocol. Future attempts to change perceptual biases with saccadic adaptation should consider these parameters, </w:t>
      </w:r>
      <w:ins w:id="60" w:author="Danckert, James" w:date="2015-02-20T13:51:00Z">
        <w:r w:rsidR="001C42DD">
          <w:t xml:space="preserve">especially the potential use </w:t>
        </w:r>
      </w:ins>
      <w:del w:id="61" w:author="Danckert, James" w:date="2015-02-20T13:51:00Z">
        <w:r w:rsidDel="001C42DD">
          <w:delText xml:space="preserve">and should consider the </w:delText>
        </w:r>
      </w:del>
      <w:ins w:id="62" w:author="Danckert, James" w:date="2015-02-20T13:51:00Z">
        <w:r w:rsidR="001C42DD">
          <w:t xml:space="preserve">of </w:t>
        </w:r>
      </w:ins>
      <w:r>
        <w:t xml:space="preserve">whole-field adaptation </w:t>
      </w:r>
      <w:del w:id="63" w:author="Danckert, James" w:date="2015-02-20T13:52:00Z">
        <w:r w:rsidDel="001C42DD">
          <w:delText>paradigm de</w:delText>
        </w:r>
        <w:r w:rsidDel="001C42DD">
          <w:delText xml:space="preserve">veloped by </w:delText>
        </w:r>
      </w:del>
      <w:ins w:id="64" w:author="Danckert, James" w:date="2015-02-20T13:52:00Z">
        <w:r w:rsidR="001C42DD">
          <w:t>(</w:t>
        </w:r>
      </w:ins>
      <w:r>
        <w:t>@Garaas2008</w:t>
      </w:r>
      <w:ins w:id="65" w:author="Danckert, James" w:date="2015-02-20T13:52:00Z">
        <w:r w:rsidR="001C42DD">
          <w:t>)</w:t>
        </w:r>
      </w:ins>
      <w:r>
        <w:t>.</w:t>
      </w:r>
    </w:p>
    <w:p w14:paraId="68DF4A83" w14:textId="125486D3" w:rsidR="00F72F7F" w:rsidRDefault="00E60FFE">
      <w:r>
        <w:t>Beyond the type of adaptation used, it</w:t>
      </w:r>
      <w:ins w:id="66" w:author="Danckert, James" w:date="2015-02-20T13:52:00Z">
        <w:r w:rsidR="001C42DD">
          <w:t xml:space="preserve"> i</w:t>
        </w:r>
      </w:ins>
      <w:del w:id="67" w:author="Danckert, James" w:date="2015-02-20T13:52:00Z">
        <w:r w:rsidDel="001C42DD">
          <w:delText>'</w:delText>
        </w:r>
      </w:del>
      <w:r>
        <w:t xml:space="preserve">s possible that the landmark and line bisection tasks were insufficiently sensitive to reliably measure </w:t>
      </w:r>
      <w:del w:id="68" w:author="Danckert, James" w:date="2015-02-20T13:52:00Z">
        <w:r w:rsidDel="001C42DD">
          <w:delText xml:space="preserve">the </w:delText>
        </w:r>
      </w:del>
      <w:ins w:id="69" w:author="Danckert, James" w:date="2015-02-20T13:52:00Z">
        <w:r w:rsidR="001C42DD">
          <w:t xml:space="preserve">any </w:t>
        </w:r>
      </w:ins>
      <w:r>
        <w:t>effect</w:t>
      </w:r>
      <w:ins w:id="70" w:author="Danckert, James" w:date="2015-02-20T13:52:00Z">
        <w:r w:rsidR="001C42DD">
          <w:t xml:space="preserve"> of the adaptation procedure</w:t>
        </w:r>
      </w:ins>
      <w:r>
        <w:t xml:space="preserve">. Introducing a horizontal jitter to the </w:t>
      </w:r>
      <w:del w:id="71" w:author="Danckert, James" w:date="2015-02-20T13:52:00Z">
        <w:r w:rsidDel="001C42DD">
          <w:delText xml:space="preserve">tasks </w:delText>
        </w:r>
      </w:del>
      <w:ins w:id="72" w:author="Danckert, James" w:date="2015-02-20T13:52:00Z">
        <w:r w:rsidR="001C42DD">
          <w:t xml:space="preserve">bisection stimuli </w:t>
        </w:r>
      </w:ins>
      <w:del w:id="73" w:author="Danckert, James" w:date="2015-02-20T13:52:00Z">
        <w:r w:rsidDel="001C42DD">
          <w:delText xml:space="preserve">would </w:delText>
        </w:r>
      </w:del>
      <w:ins w:id="74" w:author="Danckert, James" w:date="2015-02-20T13:52:00Z">
        <w:r w:rsidR="001C42DD">
          <w:t xml:space="preserve">may </w:t>
        </w:r>
      </w:ins>
      <w:r>
        <w:t>remove the participant's a</w:t>
      </w:r>
      <w:r>
        <w:t xml:space="preserve">bility to rely on the body mid-line as a reference point and may increase </w:t>
      </w:r>
      <w:del w:id="75" w:author="Danckert, James" w:date="2015-02-20T13:52:00Z">
        <w:r w:rsidDel="001C42DD">
          <w:delText xml:space="preserve">the </w:delText>
        </w:r>
      </w:del>
      <w:ins w:id="76" w:author="Danckert, James" w:date="2015-02-20T13:52:00Z">
        <w:r w:rsidR="001C42DD">
          <w:t xml:space="preserve">task </w:t>
        </w:r>
      </w:ins>
      <w:r>
        <w:t xml:space="preserve">difficulty, and thus the sensitivity to </w:t>
      </w:r>
      <w:ins w:id="77" w:author="Danckert, James" w:date="2015-02-20T13:52:00Z">
        <w:r w:rsidR="001C42DD">
          <w:t xml:space="preserve">any </w:t>
        </w:r>
      </w:ins>
      <w:r>
        <w:t xml:space="preserve">subtle biases, </w:t>
      </w:r>
      <w:del w:id="78" w:author="Danckert, James" w:date="2015-02-20T13:52:00Z">
        <w:r w:rsidDel="001C42DD">
          <w:delText>of the tasks</w:delText>
        </w:r>
      </w:del>
      <w:ins w:id="79" w:author="Danckert, James" w:date="2015-02-20T13:52:00Z">
        <w:r w:rsidR="001C42DD">
          <w:t>where they exist</w:t>
        </w:r>
      </w:ins>
      <w:r>
        <w:t xml:space="preserve">. </w:t>
      </w:r>
      <w:ins w:id="80" w:author="Danckert, James" w:date="2015-02-20T13:53:00Z">
        <w:r w:rsidR="00DF5892">
          <w:t xml:space="preserve">It may also prove fruitful to </w:t>
        </w:r>
      </w:ins>
      <w:del w:id="81" w:author="Danckert, James" w:date="2015-02-20T13:53:00Z">
        <w:r w:rsidDel="00DF5892">
          <w:delText xml:space="preserve">If research was attempted, it's also possible that </w:delText>
        </w:r>
      </w:del>
      <w:r>
        <w:t>calibrat</w:t>
      </w:r>
      <w:ins w:id="82" w:author="Danckert, James" w:date="2015-02-20T13:53:00Z">
        <w:r w:rsidR="00DF5892">
          <w:t>e</w:t>
        </w:r>
      </w:ins>
      <w:del w:id="83" w:author="Danckert, James" w:date="2015-02-20T13:53:00Z">
        <w:r w:rsidDel="00DF5892">
          <w:delText>i</w:delText>
        </w:r>
        <w:r w:rsidDel="00DF5892">
          <w:delText>n</w:delText>
        </w:r>
        <w:r w:rsidDel="00DF5892">
          <w:delText>g</w:delText>
        </w:r>
      </w:del>
      <w:r>
        <w:t xml:space="preserve"> </w:t>
      </w:r>
      <w:del w:id="84" w:author="Danckert, James" w:date="2015-02-20T13:53:00Z">
        <w:r w:rsidDel="00DF5892">
          <w:lastRenderedPageBreak/>
          <w:delText xml:space="preserve">the </w:delText>
        </w:r>
      </w:del>
      <w:ins w:id="85" w:author="Danckert, James" w:date="2015-02-20T13:53:00Z">
        <w:r w:rsidR="00DF5892">
          <w:t xml:space="preserve">line </w:t>
        </w:r>
      </w:ins>
      <w:r>
        <w:t xml:space="preserve">length </w:t>
      </w:r>
      <w:del w:id="86" w:author="Danckert, James" w:date="2015-02-20T13:53:00Z">
        <w:r w:rsidDel="00DF5892">
          <w:delText xml:space="preserve">of the line </w:delText>
        </w:r>
      </w:del>
      <w:r>
        <w:t>to maximize sensitivity</w:t>
      </w:r>
      <w:r>
        <w:t xml:space="preserve"> to the participant's </w:t>
      </w:r>
      <w:ins w:id="87" w:author="Danckert, James" w:date="2015-02-20T13:53:00Z">
        <w:r w:rsidR="00DF5892">
          <w:t xml:space="preserve">own </w:t>
        </w:r>
      </w:ins>
      <w:r>
        <w:t xml:space="preserve">spatial bias </w:t>
      </w:r>
      <w:ins w:id="88" w:author="Danckert, James" w:date="2015-02-20T13:53:00Z">
        <w:r w:rsidR="00DF5892">
          <w:t>established at baseline</w:t>
        </w:r>
      </w:ins>
      <w:del w:id="89" w:author="Danckert, James" w:date="2015-02-20T13:53:00Z">
        <w:r w:rsidDel="00DF5892">
          <w:delText xml:space="preserve">might prove </w:delText>
        </w:r>
        <w:commentRangeStart w:id="90"/>
        <w:r w:rsidDel="00DF5892">
          <w:delText>effective</w:delText>
        </w:r>
      </w:del>
      <w:commentRangeEnd w:id="90"/>
      <w:r w:rsidR="00DF5892">
        <w:rPr>
          <w:rStyle w:val="CommentReference"/>
        </w:rPr>
        <w:commentReference w:id="90"/>
      </w:r>
      <w:r>
        <w:t>.</w:t>
      </w:r>
    </w:p>
    <w:p w14:paraId="593A660B" w14:textId="307BAF8B" w:rsidR="00F72F7F" w:rsidRDefault="00E60FFE">
      <w:r>
        <w:t xml:space="preserve">The saccadic adaptation case study demonstrated that the task demands of visually following a rapidly perturbed target on a screen may be too difficult to be </w:t>
      </w:r>
      <w:ins w:id="91" w:author="Danckert, James" w:date="2015-02-20T13:54:00Z">
        <w:r w:rsidR="00DF5892">
          <w:t xml:space="preserve">a </w:t>
        </w:r>
      </w:ins>
      <w:r>
        <w:t xml:space="preserve">useful </w:t>
      </w:r>
      <w:ins w:id="92" w:author="Danckert, James" w:date="2015-02-20T13:54:00Z">
        <w:r w:rsidR="00DF5892">
          <w:t xml:space="preserve">tool in rehabilitating </w:t>
        </w:r>
      </w:ins>
      <w:del w:id="93" w:author="Danckert, James" w:date="2015-02-20T13:54:00Z">
        <w:r w:rsidDel="00DF5892">
          <w:delText xml:space="preserve">with </w:delText>
        </w:r>
      </w:del>
      <w:r>
        <w:t>patients suffering from negl</w:t>
      </w:r>
      <w:r>
        <w:t xml:space="preserve">ect. However, the parameters used here placed the second target somewhat to the left of </w:t>
      </w:r>
      <w:proofErr w:type="spellStart"/>
      <w:r>
        <w:t>centre</w:t>
      </w:r>
      <w:proofErr w:type="spellEnd"/>
      <w:ins w:id="94" w:author="Danckert, James" w:date="2015-02-20T13:54:00Z">
        <w:r w:rsidR="00DF5892">
          <w:t xml:space="preserve">. </w:t>
        </w:r>
        <w:proofErr w:type="spellStart"/>
        <w:r w:rsidR="00DF5892">
          <w:t>Placing</w:t>
        </w:r>
      </w:ins>
      <w:del w:id="95" w:author="Danckert, James" w:date="2015-02-20T13:54:00Z">
        <w:r w:rsidDel="00DF5892">
          <w:delText xml:space="preserve">, so a different choice that places </w:delText>
        </w:r>
      </w:del>
      <w:r>
        <w:t>all</w:t>
      </w:r>
      <w:proofErr w:type="spellEnd"/>
      <w:r>
        <w:t xml:space="preserve"> targets </w:t>
      </w:r>
      <w:del w:id="96" w:author="Danckert, James" w:date="2015-02-20T13:54:00Z">
        <w:r w:rsidDel="00DF5892">
          <w:delText xml:space="preserve">completely </w:delText>
        </w:r>
      </w:del>
      <w:r>
        <w:t xml:space="preserve">in right space </w:t>
      </w:r>
      <w:del w:id="97" w:author="Danckert, James" w:date="2015-02-20T13:54:00Z">
        <w:r w:rsidDel="00DF5892">
          <w:delText xml:space="preserve">might </w:delText>
        </w:r>
      </w:del>
      <w:ins w:id="98" w:author="Danckert, James" w:date="2015-02-20T13:54:00Z">
        <w:r w:rsidR="00DF5892">
          <w:t>may improve a patient</w:t>
        </w:r>
      </w:ins>
      <w:ins w:id="99" w:author="Danckert, James" w:date="2015-02-20T13:55:00Z">
        <w:r w:rsidR="00DF5892">
          <w:t xml:space="preserve">’s chance of successfully performing the </w:t>
        </w:r>
      </w:ins>
      <w:del w:id="100" w:author="Danckert, James" w:date="2015-02-20T13:55:00Z">
        <w:r w:rsidDel="00DF5892">
          <w:delText xml:space="preserve">allow the </w:delText>
        </w:r>
      </w:del>
      <w:r>
        <w:t>task</w:t>
      </w:r>
      <w:del w:id="101" w:author="Danckert, James" w:date="2015-02-20T13:55:00Z">
        <w:r w:rsidDel="00DF5892">
          <w:delText xml:space="preserve"> to succeed</w:delText>
        </w:r>
      </w:del>
      <w:r>
        <w:t>. Further, increasing the salience of the targets, by, fo</w:t>
      </w:r>
      <w:r>
        <w:t>r example, increasing their size, brightness, or flashing them at onset</w:t>
      </w:r>
      <w:ins w:id="102" w:author="Danckert, James" w:date="2015-02-20T13:55:00Z">
        <w:r w:rsidR="00DF5892">
          <w:t>,</w:t>
        </w:r>
      </w:ins>
      <w:r>
        <w:t xml:space="preserve"> may improve the patient's ability to orient and saccade toward them. There are also paradigms that utilize self-paced, voluntary saccades rather than the </w:t>
      </w:r>
      <w:commentRangeStart w:id="103"/>
      <w:r>
        <w:t xml:space="preserve">voluntary </w:t>
      </w:r>
      <w:commentRangeEnd w:id="103"/>
      <w:r w:rsidR="00DF5892">
        <w:rPr>
          <w:rStyle w:val="CommentReference"/>
        </w:rPr>
        <w:commentReference w:id="103"/>
      </w:r>
      <w:r>
        <w:t xml:space="preserve">saccades used here, </w:t>
      </w:r>
      <w:r>
        <w:t>and there is evidence that adaptation of voluntary saccades may rely more heavily on cortical</w:t>
      </w:r>
      <w:ins w:id="104" w:author="Danckert, James" w:date="2015-02-20T13:55:00Z">
        <w:r w:rsidR="00DF5892">
          <w:t xml:space="preserve"> as opposed to </w:t>
        </w:r>
      </w:ins>
      <w:del w:id="105" w:author="Danckert, James" w:date="2015-02-20T13:55:00Z">
        <w:r w:rsidDel="00DF5892">
          <w:delText xml:space="preserve">, and less </w:delText>
        </w:r>
      </w:del>
      <w:r>
        <w:t>cerebellar</w:t>
      </w:r>
      <w:ins w:id="106" w:author="Danckert, James" w:date="2015-02-20T13:56:00Z">
        <w:r w:rsidR="00DF5892">
          <w:t>,</w:t>
        </w:r>
      </w:ins>
      <w:r>
        <w:t xml:space="preserve"> circuits [@Schraa-Tam2009, @Müri2008], which may </w:t>
      </w:r>
      <w:del w:id="107" w:author="Danckert, James" w:date="2015-02-20T13:56:00Z">
        <w:r w:rsidDel="00DF5892">
          <w:delText xml:space="preserve">be </w:delText>
        </w:r>
      </w:del>
      <w:ins w:id="108" w:author="Danckert, James" w:date="2015-02-20T13:56:00Z">
        <w:r w:rsidR="00DF5892">
          <w:t xml:space="preserve">prove </w:t>
        </w:r>
      </w:ins>
      <w:r>
        <w:t xml:space="preserve">promising for the </w:t>
      </w:r>
      <w:del w:id="109" w:author="Danckert, James" w:date="2015-02-20T13:56:00Z">
        <w:r w:rsidDel="00DF5892">
          <w:delText xml:space="preserve">examination </w:delText>
        </w:r>
      </w:del>
      <w:ins w:id="110" w:author="Danckert, James" w:date="2015-02-20T13:56:00Z">
        <w:r w:rsidR="00DF5892">
          <w:t xml:space="preserve">rehabilitation </w:t>
        </w:r>
      </w:ins>
      <w:r>
        <w:t xml:space="preserve">of unilateral neglect. </w:t>
      </w:r>
      <w:ins w:id="111" w:author="Danckert, James" w:date="2015-02-20T13:56:00Z">
        <w:r w:rsidR="00DF5892">
          <w:t>Finally, t</w:t>
        </w:r>
      </w:ins>
      <w:del w:id="112" w:author="Danckert, James" w:date="2015-02-20T13:56:00Z">
        <w:r w:rsidDel="00DF5892">
          <w:delText>T</w:delText>
        </w:r>
      </w:del>
      <w:r>
        <w:t>he durations that targets remain on</w:t>
      </w:r>
      <w:r>
        <w:t xml:space="preserve"> the screen </w:t>
      </w:r>
      <w:del w:id="113" w:author="Danckert, James" w:date="2015-02-20T13:56:00Z">
        <w:r w:rsidDel="00DF5892">
          <w:delText xml:space="preserve">also should </w:delText>
        </w:r>
      </w:del>
      <w:ins w:id="114" w:author="Danckert, James" w:date="2015-02-20T13:56:00Z">
        <w:r w:rsidR="00DF5892">
          <w:t xml:space="preserve">could </w:t>
        </w:r>
      </w:ins>
      <w:r>
        <w:t>be carefully calibrated to the particular abilities of the patient</w:t>
      </w:r>
      <w:del w:id="115" w:author="Danckert, James" w:date="2015-02-20T13:56:00Z">
        <w:r w:rsidDel="00DF5892">
          <w:delText xml:space="preserve"> population</w:delText>
        </w:r>
      </w:del>
      <w:ins w:id="116" w:author="Danckert, James" w:date="2015-02-20T13:56:00Z">
        <w:r w:rsidR="00DF5892">
          <w:t xml:space="preserve">, again maximizing their chances of completing the task and adapting to the direction </w:t>
        </w:r>
      </w:ins>
      <w:ins w:id="117" w:author="Danckert, James" w:date="2015-02-20T13:57:00Z">
        <w:r w:rsidR="00DF5892">
          <w:t xml:space="preserve">and magnitude </w:t>
        </w:r>
      </w:ins>
      <w:ins w:id="118" w:author="Danckert, James" w:date="2015-02-20T13:56:00Z">
        <w:r w:rsidR="00DF5892">
          <w:t>of shift desired</w:t>
        </w:r>
      </w:ins>
      <w:r>
        <w:t>.</w:t>
      </w:r>
    </w:p>
    <w:p w14:paraId="3069A7C3" w14:textId="0560C344" w:rsidR="00F72F7F" w:rsidRDefault="00E60FFE">
      <w:r>
        <w:t xml:space="preserve">It </w:t>
      </w:r>
      <w:del w:id="119" w:author="Danckert, James" w:date="2015-02-20T13:58:00Z">
        <w:r w:rsidDel="00E60FFE">
          <w:delText xml:space="preserve">still </w:delText>
        </w:r>
      </w:del>
      <w:r>
        <w:t>remains possible that improved methodologies may enable neglect patients to successfully undergo saccadic adaptation. However, the results prese</w:t>
      </w:r>
      <w:r>
        <w:t>nted here do not, in any strong way, suggest that saccadic adaptation appears to be a strong contender to replace prism adaptation in the remediation of neglect. In practice, it appears that prism adaptation more closely accommodates the abilities of negle</w:t>
      </w:r>
      <w:r>
        <w:t>ct patients, and the existing body of positive research makes turning away from prisms appear to be a poor choice. Instead, future research should remain considerate of the limitations of prism adaptation, and the particular domains where they do and do-no</w:t>
      </w:r>
      <w:r>
        <w:t>t appear to be effective. Research should concentrate on combining other techniques with prisms to more completely rehabilitate the disorder. For example, the working memory results presented here demonstrate severely degraded abilities</w:t>
      </w:r>
      <w:del w:id="120" w:author="Danckert, James" w:date="2015-02-20T13:59:00Z">
        <w:r w:rsidDel="00E60FFE">
          <w:delText>, and c</w:delText>
        </w:r>
      </w:del>
      <w:ins w:id="121" w:author="Danckert, James" w:date="2015-02-20T13:59:00Z">
        <w:r>
          <w:t>. C</w:t>
        </w:r>
      </w:ins>
      <w:r>
        <w:t>onsidering th</w:t>
      </w:r>
      <w:r>
        <w:t xml:space="preserve">e importance of working memory in self-care and everyday functioning, it seems imperative that prism adaptation be supplemented with some form of working memory training to maximize recovery. </w:t>
      </w:r>
      <w:del w:id="122" w:author="Danckert, James" w:date="2015-02-20T13:59:00Z">
        <w:r w:rsidDel="00E60FFE">
          <w:delText>Some deficits, like time perception, may require further trainin</w:delText>
        </w:r>
        <w:r w:rsidDel="00E60FFE">
          <w:delText>g in strategies to minimize complications.</w:delText>
        </w:r>
      </w:del>
      <w:bookmarkStart w:id="123" w:name="_GoBack"/>
      <w:bookmarkEnd w:id="123"/>
    </w:p>
    <w:sectPr w:rsidR="00F72F7F">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Danckert, James" w:date="2015-02-20T13:44:00Z" w:initials="DJ">
    <w:p w14:paraId="52410611" w14:textId="77777777" w:rsidR="00572E8B" w:rsidRDefault="00572E8B">
      <w:pPr>
        <w:pStyle w:val="CommentText"/>
      </w:pPr>
      <w:r>
        <w:rPr>
          <w:rStyle w:val="CommentReference"/>
        </w:rPr>
        <w:annotationRef/>
      </w:r>
      <w:r>
        <w:t>Can refer to figures where appropriate in all of this</w:t>
      </w:r>
    </w:p>
  </w:comment>
  <w:comment w:id="21" w:author="Danckert, James" w:date="2015-02-20T13:45:00Z" w:initials="DJ">
    <w:p w14:paraId="239296F0" w14:textId="77777777" w:rsidR="00572E8B" w:rsidRDefault="00572E8B">
      <w:pPr>
        <w:pStyle w:val="CommentText"/>
      </w:pPr>
      <w:r>
        <w:rPr>
          <w:rStyle w:val="CommentReference"/>
        </w:rPr>
        <w:annotationRef/>
      </w:r>
      <w:r>
        <w:t xml:space="preserve">No – this is fine to say like this. </w:t>
      </w:r>
    </w:p>
  </w:comment>
  <w:comment w:id="22" w:author="Danckert, James" w:date="2015-02-20T13:45:00Z" w:initials="DJ">
    <w:p w14:paraId="4E3B212B" w14:textId="03EF674E" w:rsidR="000621A7" w:rsidRDefault="000621A7">
      <w:pPr>
        <w:pStyle w:val="CommentText"/>
      </w:pPr>
      <w:r>
        <w:rPr>
          <w:rStyle w:val="CommentReference"/>
        </w:rPr>
        <w:annotationRef/>
      </w:r>
      <w:r>
        <w:t>Need to add references here.</w:t>
      </w:r>
    </w:p>
  </w:comment>
  <w:comment w:id="36" w:author="Danckert, James" w:date="2015-02-20T13:47:00Z" w:initials="DJ">
    <w:p w14:paraId="6D85B950" w14:textId="63021DDA" w:rsidR="0016742F" w:rsidRDefault="0016742F">
      <w:pPr>
        <w:pStyle w:val="CommentText"/>
      </w:pPr>
      <w:r>
        <w:rPr>
          <w:rStyle w:val="CommentReference"/>
        </w:rPr>
        <w:annotationRef/>
      </w:r>
      <w:r>
        <w:t>Refer to figure.</w:t>
      </w:r>
    </w:p>
  </w:comment>
  <w:comment w:id="58" w:author="Danckert, James" w:date="2015-02-20T13:50:00Z" w:initials="DJ">
    <w:p w14:paraId="4009F8AE" w14:textId="3FFF98BE" w:rsidR="001C42DD" w:rsidRDefault="001C42DD">
      <w:pPr>
        <w:pStyle w:val="CommentText"/>
      </w:pPr>
      <w:r>
        <w:rPr>
          <w:rStyle w:val="CommentReference"/>
        </w:rPr>
        <w:annotationRef/>
      </w:r>
      <w:r>
        <w:t>This sounds like you and I weren’t careful – can you put this another way – may depend on highly specific design elements such as…</w:t>
      </w:r>
    </w:p>
  </w:comment>
  <w:comment w:id="90" w:author="Danckert, James" w:date="2015-02-20T13:53:00Z" w:initials="DJ">
    <w:p w14:paraId="4FC4FCAE" w14:textId="7AD3667A" w:rsidR="00DF5892" w:rsidRDefault="00DF5892">
      <w:pPr>
        <w:pStyle w:val="CommentText"/>
      </w:pPr>
      <w:r>
        <w:rPr>
          <w:rStyle w:val="CommentReference"/>
        </w:rPr>
        <w:annotationRef/>
      </w:r>
      <w:r>
        <w:t xml:space="preserve">Maybe ref Jewell and McCourt here – and it might need an expanding sentence – i.e., given that line length has been shown to reliably modulate biases etc. </w:t>
      </w:r>
    </w:p>
  </w:comment>
  <w:comment w:id="103" w:author="Danckert, James" w:date="2015-02-20T13:55:00Z" w:initials="DJ">
    <w:p w14:paraId="0C2F6D5D" w14:textId="50639FBC" w:rsidR="00DF5892" w:rsidRDefault="00DF5892">
      <w:pPr>
        <w:pStyle w:val="CommentText"/>
      </w:pPr>
      <w:r>
        <w:rPr>
          <w:rStyle w:val="CommentReference"/>
        </w:rPr>
        <w:annotationRef/>
      </w:r>
      <w:r>
        <w:t>Reflexive?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410611" w15:done="0"/>
  <w15:commentEx w15:paraId="239296F0" w15:done="0"/>
  <w15:commentEx w15:paraId="4E3B212B" w15:done="0"/>
  <w15:commentEx w15:paraId="6D85B950" w15:done="0"/>
  <w15:commentEx w15:paraId="4009F8AE" w15:done="0"/>
  <w15:commentEx w15:paraId="4FC4FCAE" w15:done="0"/>
  <w15:commentEx w15:paraId="0C2F6D5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F5A8B1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67F5C07"/>
    <w:multiLevelType w:val="multilevel"/>
    <w:tmpl w:val="D31444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ckert, James">
    <w15:presenceInfo w15:providerId="AD" w15:userId="S-1-5-21-1417001333-651377827-839522115-817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621A7"/>
    <w:rsid w:val="0016742F"/>
    <w:rsid w:val="001C42DD"/>
    <w:rsid w:val="003C029C"/>
    <w:rsid w:val="004E29B3"/>
    <w:rsid w:val="00572E8B"/>
    <w:rsid w:val="00590D07"/>
    <w:rsid w:val="00784D58"/>
    <w:rsid w:val="008D6863"/>
    <w:rsid w:val="00B86B75"/>
    <w:rsid w:val="00BC48D5"/>
    <w:rsid w:val="00C36279"/>
    <w:rsid w:val="00DF5892"/>
    <w:rsid w:val="00E315A3"/>
    <w:rsid w:val="00E60FFE"/>
    <w:rsid w:val="00F72F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97796"/>
  <w15:docId w15:val="{0C8D9ADC-259A-4BA4-8492-84F8AA304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character" w:styleId="CommentReference">
    <w:name w:val="annotation reference"/>
    <w:basedOn w:val="DefaultParagraphFont"/>
    <w:semiHidden/>
    <w:unhideWhenUsed/>
    <w:rsid w:val="00572E8B"/>
    <w:rPr>
      <w:sz w:val="16"/>
      <w:szCs w:val="16"/>
    </w:rPr>
  </w:style>
  <w:style w:type="paragraph" w:styleId="CommentText">
    <w:name w:val="annotation text"/>
    <w:basedOn w:val="Normal"/>
    <w:link w:val="CommentTextChar"/>
    <w:semiHidden/>
    <w:unhideWhenUsed/>
    <w:rsid w:val="00572E8B"/>
    <w:rPr>
      <w:sz w:val="20"/>
      <w:szCs w:val="20"/>
    </w:rPr>
  </w:style>
  <w:style w:type="character" w:customStyle="1" w:styleId="CommentTextChar">
    <w:name w:val="Comment Text Char"/>
    <w:basedOn w:val="DefaultParagraphFont"/>
    <w:link w:val="CommentText"/>
    <w:semiHidden/>
    <w:rsid w:val="00572E8B"/>
    <w:rPr>
      <w:sz w:val="20"/>
      <w:szCs w:val="20"/>
    </w:rPr>
  </w:style>
  <w:style w:type="paragraph" w:styleId="CommentSubject">
    <w:name w:val="annotation subject"/>
    <w:basedOn w:val="CommentText"/>
    <w:next w:val="CommentText"/>
    <w:link w:val="CommentSubjectChar"/>
    <w:semiHidden/>
    <w:unhideWhenUsed/>
    <w:rsid w:val="00572E8B"/>
    <w:rPr>
      <w:b/>
      <w:bCs/>
    </w:rPr>
  </w:style>
  <w:style w:type="character" w:customStyle="1" w:styleId="CommentSubjectChar">
    <w:name w:val="Comment Subject Char"/>
    <w:basedOn w:val="CommentTextChar"/>
    <w:link w:val="CommentSubject"/>
    <w:semiHidden/>
    <w:rsid w:val="00572E8B"/>
    <w:rPr>
      <w:b/>
      <w:bCs/>
      <w:sz w:val="20"/>
      <w:szCs w:val="20"/>
    </w:rPr>
  </w:style>
  <w:style w:type="paragraph" w:styleId="BalloonText">
    <w:name w:val="Balloon Text"/>
    <w:basedOn w:val="Normal"/>
    <w:link w:val="BalloonTextChar"/>
    <w:semiHidden/>
    <w:unhideWhenUsed/>
    <w:rsid w:val="00572E8B"/>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572E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9940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Danckert, James</cp:lastModifiedBy>
  <cp:revision>6</cp:revision>
  <dcterms:created xsi:type="dcterms:W3CDTF">2015-02-20T18:27:00Z</dcterms:created>
  <dcterms:modified xsi:type="dcterms:W3CDTF">2015-02-20T18:59:00Z</dcterms:modified>
</cp:coreProperties>
</file>