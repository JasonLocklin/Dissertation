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methods"/>
      <w:bookmarkEnd w:id="0"/>
      <w:r>
        <w:rPr/>
        <w:t>Methods</w:t>
      </w:r>
    </w:p>
    <w:p>
      <w:pPr>
        <w:pStyle w:val="Heading3"/>
        <w:rPr/>
      </w:pPr>
      <w:bookmarkStart w:id="1" w:name="methods"/>
      <w:bookmarkStart w:id="2" w:name="participants-the-covert-orienting-task-w"/>
      <w:bookmarkEnd w:id="1"/>
      <w:r>
        <w:rPr/>
        <w:t xml:space="preserve">Participants </w:t>
      </w:r>
    </w:p>
    <w:p>
      <w:pPr>
        <w:pStyle w:val="Heading3"/>
        <w:rPr>
          <w:b w:val="false"/>
          <w:color w:val="00000A"/>
          <w:sz w:val="24"/>
          <w:szCs w:val="24"/>
        </w:rPr>
      </w:pPr>
      <w:bookmarkStart w:id="3" w:name="participants-the-covert-orienting-task-w"/>
      <w:r>
        <w:rPr>
          <w:b w:val="false"/>
          <w:color w:val="00000A"/>
          <w:sz w:val="24"/>
          <w:szCs w:val="24"/>
        </w:rPr>
        <w:t>The covert orienting task was performed by two groups,</w:t>
      </w:r>
      <w:ins w:id="0" w:author="James Danckert" w:date="2015-01-17T12:37:00Z">
        <w:bookmarkEnd w:id="3"/>
        <w:r>
          <w:rPr>
            <w:b w:val="false"/>
            <w:color w:val="00000A"/>
            <w:sz w:val="24"/>
            <w:szCs w:val="24"/>
          </w:rPr>
          <w:t xml:space="preserve"> </w:t>
        </w:r>
      </w:ins>
      <w:del w:id="1" w:author="James Danckert" w:date="2015-01-17T12:37:00Z">
        <w:r>
          <w:rPr>
            <w:b w:val="false"/>
            <w:color w:val="00000A"/>
            <w:sz w:val="24"/>
            <w:szCs w:val="24"/>
          </w:rPr>
          <w:delText xml:space="preserve">a group of </w:delText>
        </w:r>
      </w:del>
      <w:r>
        <w:rPr>
          <w:b w:val="false"/>
          <w:color w:val="00000A"/>
          <w:sz w:val="24"/>
          <w:szCs w:val="24"/>
        </w:rPr>
        <w:t xml:space="preserve">eight neurological patients who showed symptoms of neglect in pre-testing (3 male, 2 left handed, mean age </w:t>
      </w:r>
      <w:del w:id="2" w:author="James Danckert" w:date="2015-01-17T12:37:00Z">
        <w:r>
          <w:rPr>
            <w:b w:val="false"/>
            <w:color w:val="00000A"/>
            <w:sz w:val="24"/>
            <w:szCs w:val="24"/>
          </w:rPr>
          <w:delText xml:space="preserve">of </w:delText>
        </w:r>
      </w:del>
      <w:ins w:id="3" w:author="James Danckert" w:date="2015-01-17T12:37:00Z">
        <w:r>
          <w:rPr>
            <w:b w:val="false"/>
            <w:color w:val="00000A"/>
            <w:sz w:val="24"/>
            <w:szCs w:val="24"/>
          </w:rPr>
          <w:t>=</w:t>
        </w:r>
      </w:ins>
      <w:r>
        <w:rPr>
          <w:b w:val="false"/>
          <w:color w:val="00000A"/>
          <w:sz w:val="24"/>
          <w:szCs w:val="24"/>
        </w:rPr>
        <w:t>66</w:t>
      </w:r>
      <w:ins w:id="4" w:author="James Danckert" w:date="2015-01-17T12:37:00Z">
        <w:r>
          <w:rPr>
            <w:b w:val="false"/>
            <w:color w:val="00000A"/>
            <w:sz w:val="24"/>
            <w:szCs w:val="24"/>
          </w:rPr>
          <w:t>; see Table x for details</w:t>
        </w:r>
      </w:ins>
      <w:r>
        <w:rPr>
          <w:b w:val="false"/>
          <w:color w:val="00000A"/>
          <w:sz w:val="24"/>
          <w:szCs w:val="24"/>
        </w:rPr>
        <w:t xml:space="preserve">), and a </w:t>
      </w:r>
      <w:ins w:id="5" w:author="James Danckert" w:date="2015-01-17T12:37:00Z">
        <w:r>
          <w:rPr>
            <w:b w:val="false"/>
            <w:color w:val="00000A"/>
            <w:sz w:val="24"/>
            <w:szCs w:val="24"/>
          </w:rPr>
          <w:t xml:space="preserve">healthy older </w:t>
        </w:r>
      </w:ins>
      <w:r>
        <w:rPr>
          <w:b w:val="false"/>
          <w:color w:val="00000A"/>
          <w:sz w:val="24"/>
          <w:szCs w:val="24"/>
        </w:rPr>
        <w:t xml:space="preserve">control group (3 male, </w:t>
      </w:r>
      <w:commentRangeStart w:id="0"/>
      <w:r>
        <w:rPr>
          <w:b w:val="false"/>
          <w:color w:val="00000A"/>
          <w:sz w:val="24"/>
          <w:szCs w:val="24"/>
        </w:rPr>
        <w:t>handedness untested</w:t>
      </w:r>
      <w:commentRangeEnd w:id="0"/>
      <w:r>
        <w:rPr>
          <w:b w:val="false"/>
          <w:color w:val="00000A"/>
          <w:sz w:val="24"/>
          <w:szCs w:val="24"/>
        </w:rPr>
      </w:r>
      <w:r>
        <w:rPr>
          <w:b w:val="false"/>
          <w:color w:val="00000A"/>
          <w:sz w:val="24"/>
          <w:szCs w:val="24"/>
        </w:rPr>
        <w:commentReference w:id="0"/>
      </w:r>
      <w:r>
        <w:rPr>
          <w:b w:val="false"/>
          <w:color w:val="00000A"/>
          <w:sz w:val="24"/>
          <w:szCs w:val="24"/>
        </w:rPr>
        <w:t>, mean age</w:t>
      </w:r>
      <w:ins w:id="6" w:author="James Danckert" w:date="2015-01-17T12:38:00Z">
        <w:r>
          <w:rPr>
            <w:b w:val="false"/>
            <w:color w:val="00000A"/>
            <w:sz w:val="24"/>
            <w:szCs w:val="24"/>
          </w:rPr>
          <w:t>=</w:t>
        </w:r>
      </w:ins>
      <w:del w:id="7" w:author="James Danckert" w:date="2015-01-17T12:38:00Z">
        <w:r>
          <w:rPr>
            <w:b w:val="false"/>
            <w:color w:val="00000A"/>
            <w:sz w:val="24"/>
            <w:szCs w:val="24"/>
          </w:rPr>
          <w:delText xml:space="preserve"> of </w:delText>
        </w:r>
      </w:del>
      <w:r>
        <w:rPr>
          <w:b w:val="false"/>
          <w:color w:val="00000A"/>
          <w:sz w:val="24"/>
          <w:szCs w:val="24"/>
        </w:rPr>
        <w:t xml:space="preserve">74). The two groups </w:t>
      </w:r>
      <w:del w:id="8" w:author="James Danckert" w:date="2015-01-17T12:38:00Z">
        <w:r>
          <w:rPr>
            <w:b w:val="false"/>
            <w:color w:val="00000A"/>
            <w:sz w:val="24"/>
            <w:szCs w:val="24"/>
          </w:rPr>
          <w:delText xml:space="preserve">were not strictly age-matched, but </w:delText>
        </w:r>
      </w:del>
      <w:r>
        <w:rPr>
          <w:b w:val="false"/>
          <w:color w:val="00000A"/>
          <w:sz w:val="24"/>
          <w:szCs w:val="24"/>
        </w:rPr>
        <w:t xml:space="preserve">did not </w:t>
      </w:r>
      <w:del w:id="9" w:author="James Danckert" w:date="2015-01-17T12:38:00Z">
        <w:r>
          <w:rPr>
            <w:b w:val="false"/>
            <w:color w:val="00000A"/>
            <w:sz w:val="24"/>
            <w:szCs w:val="24"/>
          </w:rPr>
          <w:delText xml:space="preserve">significantly </w:delText>
        </w:r>
      </w:del>
      <w:r>
        <w:rPr>
          <w:b w:val="false"/>
          <w:color w:val="00000A"/>
          <w:sz w:val="24"/>
          <w:szCs w:val="24"/>
        </w:rPr>
        <w:t>differ with respect to age (</w:t>
      </w:r>
      <w:r>
        <w:rPr>
          <w:b w:val="false"/>
          <w:color w:val="00000A"/>
          <w:sz w:val="24"/>
          <w:szCs w:val="24"/>
        </w:rPr>
      </w:r>
      <m:oMath xmlns:m="http://schemas.openxmlformats.org/officeDocument/2006/math">
        <m:r>
          <w:rPr>
            <w:rFonts w:ascii="Cambria Math" w:hAnsi="Cambria Math"/>
          </w:rPr>
          <m:t xml:space="preserve">t</m:t>
        </m:r>
        <m:d>
          <m:dPr>
            <m:begChr m:val="("/>
            <m:endChr m:val=")"/>
          </m:dPr>
          <m:e>
            <m:r>
              <w:rPr>
                <w:rFonts w:ascii="Cambria Math" w:hAnsi="Cambria Math"/>
              </w:rPr>
              <m:t xml:space="preserve">12.5</m:t>
            </m:r>
          </m:e>
        </m:d>
        <m:r>
          <w:rPr>
            <w:rFonts w:ascii="Cambria Math" w:hAnsi="Cambria Math"/>
          </w:rPr>
          <m:t xml:space="preserve">=</m:t>
        </m:r>
        <m:r>
          <w:rPr>
            <w:rFonts w:ascii="Cambria Math" w:hAnsi="Cambria Math"/>
          </w:rPr>
          <m:t xml:space="preserve">1.8</m:t>
        </m:r>
      </m:oMath>
      <w:r>
        <w:rPr>
          <w:b w:val="false"/>
          <w:color w:val="00000A"/>
          <w:sz w:val="24"/>
          <w:szCs w:val="24"/>
        </w:rPr>
        <w:t xml:space="preserve">, </w:t>
      </w:r>
      <w:r>
        <w:rPr>
          <w:b w:val="false"/>
          <w:color w:val="00000A"/>
          <w:sz w:val="24"/>
          <w:szCs w:val="24"/>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0.05</m:t>
        </m:r>
      </m:oMath>
      <w:r>
        <w:rPr>
          <w:b w:val="false"/>
          <w:color w:val="00000A"/>
          <w:sz w:val="24"/>
          <w:szCs w:val="24"/>
        </w:rPr>
        <w:t xml:space="preserve">). The visual working memory task was performed by these same two groups </w:t>
      </w:r>
      <w:del w:id="10" w:author="James Danckert" w:date="2015-01-17T12:38:00Z">
        <w:r>
          <w:rPr>
            <w:b w:val="false"/>
            <w:color w:val="00000A"/>
            <w:sz w:val="24"/>
            <w:szCs w:val="24"/>
          </w:rPr>
          <w:delText xml:space="preserve">plus </w:delText>
        </w:r>
      </w:del>
      <w:ins w:id="11" w:author="James Danckert" w:date="2015-01-17T12:38:00Z">
        <w:r>
          <w:rPr>
            <w:b w:val="false"/>
            <w:color w:val="00000A"/>
            <w:sz w:val="24"/>
            <w:szCs w:val="24"/>
          </w:rPr>
          <w:t xml:space="preserve">and </w:t>
        </w:r>
      </w:ins>
      <w:r>
        <w:rPr>
          <w:b w:val="false"/>
          <w:color w:val="00000A"/>
          <w:sz w:val="24"/>
          <w:szCs w:val="24"/>
        </w:rPr>
        <w:t xml:space="preserve">an additional control group of healthy young adults. </w:t>
      </w:r>
      <w:commentRangeStart w:id="1"/>
      <w:r>
        <w:rPr>
          <w:b w:val="false"/>
          <w:color w:val="00000A"/>
          <w:sz w:val="24"/>
          <w:szCs w:val="24"/>
        </w:rPr>
        <w:t>FIXME: demographics missing</w:t>
      </w:r>
      <w:commentRangeEnd w:id="1"/>
      <w:r>
        <w:rPr>
          <w:b w:val="false"/>
          <w:color w:val="00000A"/>
          <w:sz w:val="24"/>
          <w:szCs w:val="24"/>
        </w:rPr>
      </w:r>
      <w:r>
        <w:rPr>
          <w:b w:val="false"/>
          <w:color w:val="00000A"/>
          <w:sz w:val="24"/>
          <w:szCs w:val="24"/>
        </w:rPr>
        <w:commentReference w:id="1"/>
      </w:r>
      <w:r>
        <w:rPr>
          <w:b w:val="false"/>
          <w:color w:val="00000A"/>
          <w:sz w:val="24"/>
          <w:szCs w:val="24"/>
        </w:rPr>
        <w:t>.</w:t>
      </w:r>
    </w:p>
    <w:p>
      <w:pPr>
        <w:pStyle w:val="Normal"/>
        <w:rPr/>
      </w:pPr>
      <w:r>
        <w:rPr/>
        <w:t xml:space="preserve">Patients were also tested </w:t>
      </w:r>
      <w:del w:id="12" w:author="James Danckert" w:date="2015-01-17T12:39:00Z">
        <w:r>
          <w:rPr/>
          <w:delText xml:space="preserve">on </w:delText>
        </w:r>
      </w:del>
      <w:r>
        <w:rPr/>
        <w:t>for signs of neglect using three standard clinical tests: line bisection, star cancellation, and figure copying</w:t>
      </w:r>
      <w:ins w:id="13" w:author="James Danckert" w:date="2015-01-17T12:39:00Z">
        <w:r>
          <w:rPr/>
          <w:t xml:space="preserve"> (Wilson et al., 1987)</w:t>
        </w:r>
      </w:ins>
      <w:r>
        <w:rPr/>
        <w:t>. Figure copying was co</w:t>
      </w:r>
      <w:del w:id="14" w:author="James Danckert" w:date="2015-01-17T12:39:00Z">
        <w:r>
          <w:rPr/>
          <w:delText>d</w:delText>
        </w:r>
      </w:del>
      <w:r>
        <w:rPr/>
        <w:t xml:space="preserve">ded qualitatively as </w:t>
      </w:r>
      <w:ins w:id="15" w:author="James Danckert" w:date="2015-01-17T12:39:00Z">
        <w:r>
          <w:rPr/>
          <w:t>exhibiting evidence of left-si</w:t>
        </w:r>
      </w:ins>
      <w:ins w:id="16" w:author="James Danckert" w:date="2015-01-17T12:40:00Z">
        <w:r>
          <w:rPr/>
          <w:t>d</w:t>
        </w:r>
      </w:ins>
      <w:ins w:id="17" w:author="James Danckert" w:date="2015-01-17T12:39:00Z">
        <w:r>
          <w:rPr/>
          <w:t xml:space="preserve">ed distortions or omissions </w:t>
        </w:r>
      </w:ins>
      <w:ins w:id="18" w:author="James Danckert" w:date="2015-01-17T12:40:00Z">
        <w:r>
          <w:rPr/>
          <w:t>–</w:t>
        </w:r>
      </w:ins>
      <w:ins w:id="19" w:author="James Danckert" w:date="2015-01-17T12:39:00Z">
        <w:r>
          <w:rPr/>
          <w:t xml:space="preserve"> that </w:t>
        </w:r>
      </w:ins>
      <w:ins w:id="20" w:author="James Danckert" w:date="2015-01-17T12:40:00Z">
        <w:r>
          <w:rPr/>
          <w:t xml:space="preserve">is, </w:t>
        </w:r>
      </w:ins>
      <w:del w:id="21" w:author="James Danckert" w:date="2015-01-17T12:40:00Z">
        <w:r>
          <w:rPr/>
          <w:delText xml:space="preserve">having or lacking </w:delText>
        </w:r>
      </w:del>
      <w:r>
        <w:rPr/>
        <w:t xml:space="preserve">signs of neglect. </w:t>
      </w:r>
      <w:del w:id="22" w:author="James Danckert" w:date="2015-01-17T12:40:00Z">
        <w:r>
          <w:rPr/>
          <w:delText xml:space="preserve">The other two tasks are inherently quantitative by nature, and included for analysis as such, but cutoffs were used to signify the presence of neglect. </w:delText>
        </w:r>
      </w:del>
      <w:ins w:id="23" w:author="James Danckert" w:date="2015-01-17T12:40:00Z">
        <w:r>
          <w:rPr/>
          <w:t xml:space="preserve">For line bisection, </w:t>
        </w:r>
      </w:ins>
      <w:del w:id="24" w:author="James Danckert" w:date="2015-01-17T12:40:00Z">
        <w:r>
          <w:rPr/>
          <w:delText xml:space="preserve">The </w:delText>
        </w:r>
      </w:del>
      <w:r>
        <w:rPr/>
        <w:t>participant's bisection marks were recorded as deviation</w:t>
      </w:r>
      <w:ins w:id="25" w:author="James Danckert" w:date="2015-01-17T12:40:00Z">
        <w:r>
          <w:rPr/>
          <w:t>s</w:t>
        </w:r>
      </w:ins>
      <w:r>
        <w:rPr/>
        <w:t xml:space="preserve"> from centre as a percentage of the total line's length.</w:t>
      </w:r>
      <w:ins w:id="26" w:author="James Danckert" w:date="2015-01-17T12:41:00Z">
        <w:r>
          <w:rPr/>
          <w:t xml:space="preserve"> Rightward deviations were scored as positive deviations whereas leftward deviations were scored as negative. </w:t>
        </w:r>
      </w:ins>
      <w:del w:id="27" w:author="James Danckert" w:date="2015-01-17T12:41:00Z">
        <w:r>
          <w:rPr/>
          <w:delText xml:space="preserve"> </w:delText>
        </w:r>
      </w:del>
      <w:r>
        <w:rPr/>
        <w:t xml:space="preserve">Impaired performance was defined as a bias of greater than 5% of line-length. For star cancellation, the percentage of missed targets on the left side </w:t>
      </w:r>
      <w:del w:id="28" w:author="James Danckert" w:date="2015-01-17T12:41:00Z">
        <w:r>
          <w:rPr/>
          <w:delText xml:space="preserve">of the page </w:delText>
        </w:r>
      </w:del>
      <w:r>
        <w:rPr/>
        <w:t xml:space="preserve">was recorded, and impaired performance was defined as &gt; </w:t>
      </w:r>
      <w:ins w:id="29" w:author="James Danckert" w:date="2015-01-17T12:41:00Z">
        <w:r>
          <w:rPr/>
          <w:t xml:space="preserve">than </w:t>
        </w:r>
      </w:ins>
      <w:r>
        <w:rPr/>
        <w:t xml:space="preserve">10% </w:t>
      </w:r>
      <w:ins w:id="30" w:author="James Danckert" w:date="2015-01-17T12:41:00Z">
        <w:r>
          <w:rPr/>
          <w:t xml:space="preserve">omissions </w:t>
        </w:r>
      </w:ins>
      <w:r>
        <w:rPr/>
        <w:t xml:space="preserve">of </w:t>
      </w:r>
      <w:ins w:id="31" w:author="James Danckert" w:date="2015-01-17T12:41:00Z">
        <w:r>
          <w:rPr/>
          <w:t xml:space="preserve">left-sided </w:t>
        </w:r>
      </w:ins>
      <w:r>
        <w:rPr/>
        <w:t xml:space="preserve">targets. Three of the patients scored as impaired on all </w:t>
      </w:r>
      <w:del w:id="32" w:author="James Danckert" w:date="2015-01-17T12:42:00Z">
        <w:r>
          <w:rPr/>
          <w:delText xml:space="preserve">the </w:delText>
        </w:r>
      </w:del>
      <w:ins w:id="33" w:author="James Danckert" w:date="2015-01-17T12:42:00Z">
        <w:r>
          <w:rPr/>
          <w:t xml:space="preserve">three </w:t>
        </w:r>
      </w:ins>
      <w:r>
        <w:rPr/>
        <w:t xml:space="preserve">tasks, and these participants also scored highest quantitatively on the bisection and cancellation tasks (see table tk). Only one </w:t>
      </w:r>
      <w:ins w:id="34" w:author="James Danckert" w:date="2015-01-17T12:42:00Z">
        <w:r>
          <w:rPr/>
          <w:t xml:space="preserve">participant failed to </w:t>
        </w:r>
      </w:ins>
      <w:del w:id="35" w:author="James Danckert" w:date="2015-01-17T12:42:00Z">
        <w:r>
          <w:rPr/>
          <w:delText xml:space="preserve">did not </w:delText>
        </w:r>
      </w:del>
      <w:r>
        <w:rPr/>
        <w:t xml:space="preserve">show </w:t>
      </w:r>
      <w:ins w:id="36" w:author="James Danckert" w:date="2015-01-17T12:42:00Z">
        <w:r>
          <w:rPr/>
          <w:t xml:space="preserve">signs of </w:t>
        </w:r>
      </w:ins>
      <w:r>
        <w:rPr/>
        <w:t>neglect on any task</w:t>
      </w:r>
      <w:ins w:id="37" w:author="James Danckert" w:date="2015-01-17T12:42:00Z">
        <w:r>
          <w:rPr/>
          <w:t xml:space="preserve"> (Table x)</w:t>
        </w:r>
      </w:ins>
      <w:r>
        <w:rPr/>
        <w:t>.</w:t>
      </w:r>
    </w:p>
    <w:p>
      <w:pPr>
        <w:pStyle w:val="Heading3"/>
        <w:rPr/>
      </w:pPr>
      <w:bookmarkStart w:id="4" w:name="apparatus-and-procedure"/>
      <w:bookmarkEnd w:id="4"/>
      <w:r>
        <w:rPr/>
        <w:t>Apparatus and Procedure</w:t>
      </w:r>
    </w:p>
    <w:p>
      <w:pPr>
        <w:pStyle w:val="Heading4"/>
        <w:rPr/>
      </w:pPr>
      <w:bookmarkStart w:id="5" w:name="apparatus-and-procedure"/>
      <w:bookmarkStart w:id="6" w:name="visual-working-memory-task"/>
      <w:bookmarkEnd w:id="5"/>
      <w:bookmarkEnd w:id="6"/>
      <w:r>
        <w:rPr/>
        <w:t>Visual Working Memory Task</w:t>
      </w:r>
    </w:p>
    <w:p>
      <w:pPr>
        <w:pStyle w:val="Normal"/>
        <w:rPr/>
      </w:pPr>
      <w:bookmarkStart w:id="7" w:name="visual-working-memory-task"/>
      <w:bookmarkEnd w:id="7"/>
      <w:r>
        <w:rPr/>
        <w:t xml:space="preserve">The visual working memory task was a modification of the one used by @Emrich2012. It was presented on a Dell Latitude D820 Laptop with Windows XP and executed by Matlab on </w:t>
      </w:r>
      <w:del w:id="38" w:author="James Danckert" w:date="2015-01-17T12:42:00Z">
        <w:r>
          <w:rPr/>
          <w:delText xml:space="preserve">it's </w:delText>
        </w:r>
      </w:del>
      <w:ins w:id="39" w:author="James Danckert" w:date="2015-01-17T12:42:00Z">
        <w:r>
          <w:rPr/>
          <w:t xml:space="preserve">the </w:t>
        </w:r>
      </w:ins>
      <w:r>
        <w:rPr/>
        <w:t xml:space="preserve">built-in 8.5x13" screen. Instead of targets and a colour wheel surrounding central fixation, the </w:t>
      </w:r>
      <w:ins w:id="40" w:author="James Danckert" w:date="2015-01-17T12:43:00Z">
        <w:r>
          <w:rPr/>
          <w:t xml:space="preserve">colour </w:t>
        </w:r>
      </w:ins>
      <w:r>
        <w:rPr/>
        <w:t xml:space="preserve">wheel was replaced with a vertical </w:t>
      </w:r>
      <w:ins w:id="41" w:author="James Danckert" w:date="2015-01-17T12:43:00Z">
        <w:r>
          <w:rPr/>
          <w:t xml:space="preserve">colour </w:t>
        </w:r>
      </w:ins>
      <w:r>
        <w:rPr/>
        <w:t xml:space="preserve">bar and it, as well as the targets, always appeared to the right of centre in order to minimize the impact of </w:t>
      </w:r>
      <w:del w:id="42" w:author="James Danckert" w:date="2015-01-17T12:43:00Z">
        <w:r>
          <w:rPr/>
          <w:delText xml:space="preserve">neglect's </w:delText>
        </w:r>
      </w:del>
      <w:r>
        <w:rPr/>
        <w:t xml:space="preserve">spatial attention deficits </w:t>
      </w:r>
      <w:ins w:id="43" w:author="James Danckert" w:date="2015-01-17T12:43:00Z">
        <w:r>
          <w:rPr/>
          <w:t xml:space="preserve">on </w:t>
        </w:r>
      </w:ins>
      <w:commentRangeStart w:id="2"/>
      <w:r>
        <w:rPr/>
      </w:r>
      <w:ins w:id="44" w:author="James Danckert" w:date="2015-01-17T12:43:00Z">
        <w:r>
          <w:rPr/>
          <w:t xml:space="preserve">WM </w:t>
        </w:r>
      </w:ins>
      <w:commentRangeEnd w:id="2"/>
      <w:r>
        <w:rPr/>
      </w:r>
      <w:r>
        <w:rPr/>
        <w:commentReference w:id="2"/>
      </w:r>
      <w:ins w:id="45" w:author="James Danckert" w:date="2015-01-17T12:43:00Z">
        <w:r>
          <w:rPr/>
          <w:t xml:space="preserve">performance </w:t>
        </w:r>
      </w:ins>
      <w:r>
        <w:rPr/>
        <w:t>(</w:t>
      </w:r>
      <w:ins w:id="46" w:author="James Danckert" w:date="2015-01-17T12:44:00Z">
        <w:r>
          <w:rPr/>
          <w:t>s</w:t>
        </w:r>
      </w:ins>
      <w:del w:id="47" w:author="James Danckert" w:date="2015-01-17T12:44:00Z">
        <w:r>
          <w:rPr/>
          <w:delText>S</w:delText>
        </w:r>
      </w:del>
      <w:r>
        <w:rPr/>
        <w:t xml:space="preserve">ee Figure tk). </w:t>
      </w:r>
      <w:ins w:id="48" w:author="James Danckert" w:date="2015-01-17T12:44:00Z">
        <w:r>
          <w:rPr/>
          <w:t xml:space="preserve">A trial sequence for the VWM task was as follows: </w:t>
        </w:r>
      </w:ins>
      <w:del w:id="49" w:author="James Danckert" w:date="2015-01-17T12:44:00Z">
        <w:r>
          <w:rPr/>
          <w:delText xml:space="preserve">The task consisted of four stages. First, </w:delText>
        </w:r>
      </w:del>
      <w:r>
        <w:rPr/>
        <w:t xml:space="preserve">a fixation </w:t>
      </w:r>
      <w:ins w:id="50" w:author="James Danckert" w:date="2015-01-17T12:44:00Z">
        <w:r>
          <w:rPr/>
          <w:t xml:space="preserve">cross was presented for </w:t>
        </w:r>
      </w:ins>
      <w:del w:id="51" w:author="James Danckert" w:date="2015-01-17T12:44:00Z">
        <w:r>
          <w:rPr/>
          <w:delText xml:space="preserve">lasting </w:delText>
        </w:r>
      </w:del>
      <w:r>
        <w:rPr/>
        <w:t>500ms</w:t>
      </w:r>
      <w:del w:id="52" w:author="James Danckert" w:date="2015-01-17T12:44:00Z">
        <w:r>
          <w:rPr/>
          <w:delText xml:space="preserve"> appeared</w:delText>
        </w:r>
      </w:del>
      <w:r>
        <w:rPr/>
        <w:t xml:space="preserve">, </w:t>
      </w:r>
      <w:del w:id="53" w:author="James Danckert" w:date="2015-01-17T12:44:00Z">
        <w:r>
          <w:rPr/>
          <w:delText xml:space="preserve">then </w:delText>
        </w:r>
      </w:del>
      <w:ins w:id="54" w:author="James Danckert" w:date="2015-01-17T12:44:00Z">
        <w:r>
          <w:rPr/>
          <w:t xml:space="preserve">followed by </w:t>
        </w:r>
      </w:ins>
      <w:r>
        <w:rPr/>
        <w:t xml:space="preserve">a </w:t>
      </w:r>
      <w:ins w:id="55" w:author="James Danckert" w:date="2015-01-17T12:45:00Z">
        <w:r>
          <w:rPr/>
          <w:t xml:space="preserve">target array which consisted of either </w:t>
        </w:r>
      </w:ins>
      <w:del w:id="56" w:author="James Danckert" w:date="2015-01-17T12:45:00Z">
        <w:r>
          <w:rPr/>
          <w:delText xml:space="preserve">memory sample, where </w:delText>
        </w:r>
      </w:del>
      <w:r>
        <w:rPr/>
        <w:t>1,2, or 3 targets of different colour</w:t>
      </w:r>
      <w:ins w:id="57" w:author="James Danckert" w:date="2015-01-17T12:45:00Z">
        <w:r>
          <w:rPr/>
          <w:t>s</w:t>
        </w:r>
      </w:ins>
      <w:r>
        <w:rPr/>
        <w:t xml:space="preserve"> </w:t>
      </w:r>
      <w:del w:id="58" w:author="James Danckert" w:date="2015-01-17T12:45:00Z">
        <w:r>
          <w:rPr/>
          <w:delText xml:space="preserve">were </w:delText>
        </w:r>
      </w:del>
      <w:r>
        <w:rPr/>
        <w:t xml:space="preserve">presented vertically aligned on the right side for 500ms. </w:t>
      </w:r>
      <w:ins w:id="59" w:author="James Danckert" w:date="2015-01-17T12:45:00Z">
        <w:r>
          <w:rPr/>
          <w:t xml:space="preserve">Targets could appear in one of 16 different locations in the vertical column. Following target presentation there was a </w:t>
        </w:r>
      </w:ins>
      <w:del w:id="60" w:author="James Danckert" w:date="2015-01-17T12:45:00Z">
        <w:r>
          <w:rPr/>
          <w:delText xml:space="preserve">The targets disappeared for a </w:delText>
        </w:r>
      </w:del>
      <w:r>
        <w:rPr/>
        <w:t xml:space="preserve">delay of 1000ms, followed by the appearance of the vertical colour bar and </w:t>
      </w:r>
      <w:ins w:id="61" w:author="James Danckert" w:date="2015-01-17T12:46:00Z">
        <w:r>
          <w:rPr/>
          <w:t xml:space="preserve">probe stimuli. The probes occupied the </w:t>
        </w:r>
      </w:ins>
      <w:ins w:id="62" w:author="James Danckert" w:date="2015-01-17T12:47:00Z">
        <w:r>
          <w:rPr/>
          <w:t xml:space="preserve">same </w:t>
        </w:r>
      </w:ins>
      <w:ins w:id="63" w:author="James Danckert" w:date="2015-01-17T12:46:00Z">
        <w:r>
          <w:rPr/>
          <w:t xml:space="preserve">locations </w:t>
        </w:r>
      </w:ins>
      <w:ins w:id="64" w:author="James Danckert" w:date="2015-01-17T12:47:00Z">
        <w:r>
          <w:rPr/>
          <w:t xml:space="preserve">occupied by </w:t>
        </w:r>
      </w:ins>
      <w:ins w:id="65" w:author="James Danckert" w:date="2015-01-17T12:46:00Z">
        <w:r>
          <w:rPr/>
          <w:t xml:space="preserve">the targets but were unfilled (i.e., probes did not contain any colour information; Figure </w:t>
        </w:r>
      </w:ins>
      <w:commentRangeStart w:id="3"/>
      <w:r>
        <w:rPr/>
      </w:r>
      <w:del w:id="66" w:author="Unknown Author" w:date="2015-01-28T11:37:00Z">
        <w:r>
          <w:rPr/>
          <w:delText>x</w:delText>
        </w:r>
      </w:del>
      <w:ins w:id="67" w:author="Unknown Author" w:date="2015-01-28T11:37:00Z">
        <w:r>
          <w:rPr/>
          <w:t>tk</w:t>
        </w:r>
      </w:ins>
      <w:commentRangeEnd w:id="3"/>
      <w:r>
        <w:rPr/>
      </w:r>
      <w:r>
        <w:rPr/>
        <w:commentReference w:id="3"/>
      </w:r>
      <w:ins w:id="68" w:author="James Danckert" w:date="2015-01-17T12:46:00Z">
        <w:r>
          <w:rPr/>
          <w:t xml:space="preserve">). </w:t>
        </w:r>
      </w:ins>
      <w:del w:id="69" w:author="James Danckert" w:date="2015-01-17T12:47:00Z">
        <w:r>
          <w:rPr/>
          <w:delText xml:space="preserve">outlines of the targets. </w:delText>
        </w:r>
      </w:del>
      <w:r>
        <w:rPr/>
        <w:t xml:space="preserve">One </w:t>
      </w:r>
      <w:ins w:id="70" w:author="James Danckert" w:date="2015-01-17T12:47:00Z">
        <w:r>
          <w:rPr/>
          <w:t xml:space="preserve">of the probes was highlighted by </w:t>
        </w:r>
      </w:ins>
      <w:del w:id="71" w:author="James Danckert" w:date="2015-01-17T12:47:00Z">
        <w:r>
          <w:rPr/>
          <w:delText xml:space="preserve">outline was indicated </w:delText>
        </w:r>
      </w:del>
      <w:r>
        <w:rPr/>
        <w:t>by a bold</w:t>
      </w:r>
      <w:del w:id="72" w:author="James Danckert" w:date="2015-01-17T12:47:00Z">
        <w:r>
          <w:rPr/>
          <w:delText>-</w:delText>
        </w:r>
      </w:del>
      <w:r>
        <w:rPr/>
        <w:t>ed outline</w:t>
      </w:r>
      <w:ins w:id="73" w:author="James Danckert" w:date="2015-01-17T12:47:00Z">
        <w:r>
          <w:rPr/>
          <w:t xml:space="preserve"> (Figure x)</w:t>
        </w:r>
      </w:ins>
      <w:r>
        <w:rPr/>
        <w:t xml:space="preserve">. Participants were asked to indicate, by external mouse input, the colour of the target </w:t>
      </w:r>
      <w:del w:id="74" w:author="James Danckert" w:date="2015-01-17T12:47:00Z">
        <w:r>
          <w:rPr/>
          <w:delText xml:space="preserve">that was at the </w:delText>
        </w:r>
      </w:del>
      <w:r>
        <w:rPr/>
        <w:t xml:space="preserve">indicated </w:t>
      </w:r>
      <w:ins w:id="75" w:author="James Danckert" w:date="2015-01-17T12:47:00Z">
        <w:r>
          <w:rPr/>
          <w:t xml:space="preserve">by the bolded probe </w:t>
        </w:r>
      </w:ins>
      <w:r>
        <w:rPr/>
        <w:t>location</w:t>
      </w:r>
      <w:ins w:id="76" w:author="James Danckert" w:date="2015-01-17T12:47:00Z">
        <w:r>
          <w:rPr/>
          <w:t xml:space="preserve"> (Figure x)</w:t>
        </w:r>
      </w:ins>
      <w:r>
        <w:rPr/>
        <w:t>. Unlimited time was given, and the participant could make changes to the</w:t>
      </w:r>
      <w:ins w:id="77" w:author="James Danckert" w:date="2015-01-17T12:48:00Z">
        <w:r>
          <w:rPr/>
          <w:t>ir</w:t>
        </w:r>
      </w:ins>
      <w:r>
        <w:rPr/>
        <w:t xml:space="preserve"> response an unlimited number of times until satisfied</w:t>
      </w:r>
      <w:ins w:id="78" w:author="James Danckert" w:date="2015-01-17T12:48:00Z">
        <w:r>
          <w:rPr/>
          <w:t xml:space="preserve"> they had accurately indicated the target colour</w:t>
        </w:r>
      </w:ins>
      <w:r>
        <w:rPr/>
        <w:t xml:space="preserve">. Note that in the single target condition, there would only be one outline, and the task was essentially to remember the colour of the target. In the two and three target conditions, only one of </w:t>
      </w:r>
      <w:ins w:id="79" w:author="James Danckert" w:date="2015-01-17T12:48:00Z">
        <w:r>
          <w:rPr/>
          <w:t xml:space="preserve">the </w:t>
        </w:r>
      </w:ins>
      <w:r>
        <w:rPr/>
        <w:t xml:space="preserve">two or three </w:t>
      </w:r>
      <w:ins w:id="80" w:author="James Danckert" w:date="2015-01-17T12:48:00Z">
        <w:r>
          <w:rPr/>
          <w:t xml:space="preserve">probes </w:t>
        </w:r>
      </w:ins>
      <w:del w:id="81" w:author="James Danckert" w:date="2015-01-17T12:48:00Z">
        <w:r>
          <w:rPr/>
          <w:delText xml:space="preserve">outlines would be </w:delText>
        </w:r>
      </w:del>
      <w:ins w:id="82" w:author="James Danckert" w:date="2015-01-17T12:48:00Z">
        <w:r>
          <w:rPr/>
          <w:t xml:space="preserve">was </w:t>
        </w:r>
      </w:ins>
      <w:del w:id="83" w:author="James Danckert" w:date="2015-01-17T12:48:00Z">
        <w:r>
          <w:rPr/>
          <w:delText>indicated</w:delText>
        </w:r>
      </w:del>
      <w:ins w:id="84" w:author="James Danckert" w:date="2015-01-17T12:48:00Z">
        <w:r>
          <w:rPr/>
          <w:t>highlighted</w:t>
        </w:r>
      </w:ins>
      <w:r>
        <w:rPr/>
        <w:t xml:space="preserve">, and the participant would be required to recall the colour </w:t>
      </w:r>
      <w:ins w:id="85" w:author="James Danckert" w:date="2015-01-17T12:48:00Z">
        <w:r>
          <w:rPr/>
          <w:t xml:space="preserve">of the target that had been presented </w:t>
        </w:r>
      </w:ins>
      <w:r>
        <w:rPr/>
        <w:t>at that particular location</w:t>
      </w:r>
      <w:ins w:id="86" w:author="James Danckert" w:date="2015-01-17T12:48:00Z">
        <w:r>
          <w:rPr/>
          <w:t xml:space="preserve"> (Figure x)</w:t>
        </w:r>
      </w:ins>
      <w:r>
        <w:rPr/>
        <w:t>.</w:t>
      </w:r>
    </w:p>
    <w:p>
      <w:pPr>
        <w:pStyle w:val="Heading4"/>
        <w:rPr/>
      </w:pPr>
      <w:bookmarkStart w:id="8" w:name="covert-orienting-of-attention-task"/>
      <w:bookmarkEnd w:id="8"/>
      <w:r>
        <w:rPr/>
        <w:t>Covert Orienting of Attention Task</w:t>
      </w:r>
    </w:p>
    <w:p>
      <w:pPr>
        <w:pStyle w:val="Normal"/>
        <w:rPr/>
      </w:pPr>
      <w:bookmarkStart w:id="9" w:name="covert-orienting-of-attention-task"/>
      <w:bookmarkEnd w:id="9"/>
      <w:r>
        <w:rPr/>
        <w:t xml:space="preserve">The covert orienting task </w:t>
      </w:r>
      <w:ins w:id="87" w:author="James Danckert" w:date="2015-01-17T12:49:00Z">
        <w:r>
          <w:rPr/>
          <w:t xml:space="preserve">(Posner, 1978, 1980) </w:t>
        </w:r>
      </w:ins>
      <w:r>
        <w:rPr/>
        <w:t xml:space="preserve">was identical in design to that of @Striemer2007 and </w:t>
      </w:r>
      <w:ins w:id="88" w:author="James Danckert" w:date="2015-01-17T12:49:00Z">
        <w:r>
          <w:rPr/>
          <w:t xml:space="preserve">was </w:t>
        </w:r>
      </w:ins>
      <w:r>
        <w:rPr/>
        <w:t xml:space="preserve">run on the same computer as the </w:t>
      </w:r>
      <w:del w:id="89" w:author="James Danckert" w:date="2015-01-17T12:49:00Z">
        <w:r>
          <w:rPr/>
          <w:delText xml:space="preserve">above visual working memory </w:delText>
        </w:r>
      </w:del>
      <w:ins w:id="90" w:author="James Danckert" w:date="2015-01-17T12:49:00Z">
        <w:r>
          <w:rPr/>
          <w:t xml:space="preserve">VWM </w:t>
        </w:r>
      </w:ins>
      <w:r>
        <w:rPr/>
        <w:t>task</w:t>
      </w:r>
      <w:ins w:id="91" w:author="James Danckert" w:date="2015-01-17T12:49:00Z">
        <w:r>
          <w:rPr/>
          <w:t xml:space="preserve"> described above</w:t>
        </w:r>
      </w:ins>
      <w:r>
        <w:rPr/>
        <w:t>. It was programmed and run in Superlab</w:t>
      </w:r>
      <w:ins w:id="92" w:author="James Danckert" w:date="2015-01-17T12:50:00Z">
        <w:r>
          <w:rPr/>
          <w:t xml:space="preserve"> (</w:t>
        </w:r>
      </w:ins>
      <w:commentRangeStart w:id="4"/>
      <w:r>
        <w:rPr/>
      </w:r>
      <w:ins w:id="93" w:author="James Danckert" w:date="2015-01-17T12:50:00Z">
        <w:r>
          <w:rPr/>
          <w:t>Cedrus Software</w:t>
        </w:r>
      </w:ins>
      <w:commentRangeEnd w:id="4"/>
      <w:r>
        <w:rPr/>
      </w:r>
      <w:r>
        <w:rPr/>
        <w:commentReference w:id="4"/>
      </w:r>
      <w:ins w:id="94" w:author="James Danckert" w:date="2015-01-17T12:50:00Z">
        <w:r>
          <w:rPr/>
          <w:t>)</w:t>
        </w:r>
      </w:ins>
      <w:r>
        <w:rPr/>
        <w:t>. Participants were presented with 100 trials</w:t>
      </w:r>
      <w:ins w:id="95" w:author="James Danckert" w:date="2015-01-17T12:57:00Z">
        <w:r>
          <w:rPr/>
          <w:t>. A single trial sequence consisted of a fixation cross (</w:t>
        </w:r>
      </w:ins>
      <w:del w:id="96" w:author="James Danckert" w:date="2015-01-17T12:57:00Z">
        <w:r>
          <w:rPr/>
          <w:delText xml:space="preserve">, which consisted of a </w:delText>
        </w:r>
      </w:del>
      <w:r>
        <w:rPr/>
        <w:t>1050 to 1550ms</w:t>
      </w:r>
      <w:ins w:id="97" w:author="James Danckert" w:date="2015-01-17T12:57:00Z">
        <w:r>
          <w:rPr/>
          <w:t>)</w:t>
        </w:r>
      </w:ins>
      <w:del w:id="98" w:author="James Danckert" w:date="2015-01-17T12:57:00Z">
        <w:r>
          <w:rPr/>
          <w:delText xml:space="preserve"> fixation</w:delText>
        </w:r>
      </w:del>
      <w:r>
        <w:rPr/>
        <w:t xml:space="preserve">, followed by the appearance of a </w:t>
      </w:r>
      <w:del w:id="99" w:author="James Danckert" w:date="2015-01-17T12:57:00Z">
        <w:r>
          <w:rPr/>
          <w:delText>lateral Cue</w:delText>
        </w:r>
      </w:del>
      <w:ins w:id="100" w:author="James Danckert" w:date="2015-01-17T12:57:00Z">
        <w:r>
          <w:rPr/>
          <w:t>peripheral cue which consisted of the brightening of one landmark (</w:t>
        </w:r>
      </w:ins>
      <w:ins w:id="101" w:author="James Danckert" w:date="2015-01-17T12:58:00Z">
        <w:r>
          <w:rPr/>
          <w:t>F</w:t>
        </w:r>
      </w:ins>
      <w:ins w:id="102" w:author="James Danckert" w:date="2015-01-17T12:57:00Z">
        <w:r>
          <w:rPr/>
          <w:t>igure x).</w:t>
        </w:r>
      </w:ins>
      <w:ins w:id="103" w:author="James Danckert" w:date="2015-01-17T12:58:00Z">
        <w:r>
          <w:rPr/>
          <w:t xml:space="preserve"> Targets</w:t>
        </w:r>
      </w:ins>
      <w:ins w:id="104" w:author="James Danckert" w:date="2015-01-17T13:00:00Z">
        <w:r>
          <w:rPr/>
          <w:t xml:space="preserve">, which </w:t>
        </w:r>
      </w:ins>
      <w:ins w:id="105" w:author="James Danckert" w:date="2015-01-17T12:58:00Z">
        <w:r>
          <w:rPr/>
          <w:t>consisted of red circles presented within the landmark</w:t>
        </w:r>
      </w:ins>
      <w:ins w:id="106" w:author="James Danckert" w:date="2015-01-17T13:00:00Z">
        <w:r>
          <w:rPr/>
          <w:t xml:space="preserve">, </w:t>
        </w:r>
      </w:ins>
      <w:del w:id="107" w:author="James Danckert" w:date="2015-01-17T13:00:00Z">
        <w:r>
          <w:rPr/>
          <w:delText xml:space="preserve">, and then </w:delText>
        </w:r>
      </w:del>
      <w:ins w:id="108" w:author="James Danckert" w:date="2015-01-17T13:00:00Z">
        <w:r>
          <w:rPr/>
          <w:t xml:space="preserve">appeared either at the cued location (valid trials) or at the opposite location (invalid trials; Figure </w:t>
        </w:r>
      </w:ins>
      <w:ins w:id="109" w:author="Unknown Author" w:date="2015-01-28T11:37:00Z">
        <w:r>
          <w:rPr/>
          <w:t>tk</w:t>
        </w:r>
      </w:ins>
      <w:del w:id="110" w:author="Unknown Author" w:date="2015-01-28T11:37:00Z">
        <w:r>
          <w:rPr/>
          <w:delText>x</w:delText>
        </w:r>
      </w:del>
      <w:ins w:id="111" w:author="James Danckert" w:date="2015-01-17T13:00:00Z">
        <w:r>
          <w:rPr/>
          <w:t xml:space="preserve">). Two stimulus onset asynchronies (SOA; the time between cue and target onset) of </w:t>
        </w:r>
      </w:ins>
      <w:del w:id="112" w:author="James Danckert" w:date="2015-01-17T13:00:00Z">
        <w:r>
          <w:rPr/>
          <w:delText xml:space="preserve">either </w:delText>
        </w:r>
      </w:del>
      <w:r>
        <w:rPr/>
        <w:t xml:space="preserve">50 or 150ms </w:t>
      </w:r>
      <w:del w:id="113" w:author="James Danckert" w:date="2015-01-17T13:00:00Z">
        <w:r>
          <w:rPr/>
          <w:delText>later (the SOA), the target</w:delText>
        </w:r>
      </w:del>
      <w:ins w:id="114" w:author="James Danckert" w:date="2015-01-17T13:00:00Z">
        <w:r>
          <w:rPr/>
          <w:t>were used</w:t>
        </w:r>
      </w:ins>
      <w:r>
        <w:rPr/>
        <w:t xml:space="preserve">. </w:t>
      </w:r>
      <w:ins w:id="115" w:author="James Danckert" w:date="2015-01-17T13:01:00Z">
        <w:r>
          <w:rPr/>
          <w:t xml:space="preserve">Cues were non-informative (i.e., 50% of cued trials were valid and 50% were invalid trials). </w:t>
        </w:r>
      </w:ins>
      <w:r>
        <w:rPr/>
        <w:t>There were also no-cue trials</w:t>
      </w:r>
      <w:ins w:id="116" w:author="James Danckert" w:date="2015-01-17T13:01:00Z">
        <w:r>
          <w:rPr/>
          <w:t xml:space="preserve"> in which the target appeared without any preceeding cue</w:t>
        </w:r>
      </w:ins>
      <w:r>
        <w:rPr/>
        <w:t xml:space="preserve">. Targets appeared equally often on the left </w:t>
      </w:r>
      <w:del w:id="117" w:author="James Danckert" w:date="2015-01-17T13:01:00Z">
        <w:r>
          <w:rPr/>
          <w:delText xml:space="preserve">side as </w:delText>
        </w:r>
      </w:del>
      <w:ins w:id="118" w:author="James Danckert" w:date="2015-01-17T13:01:00Z">
        <w:r>
          <w:rPr/>
          <w:t xml:space="preserve">and </w:t>
        </w:r>
      </w:ins>
      <w:r>
        <w:rPr/>
        <w:t>right</w:t>
      </w:r>
      <w:ins w:id="119" w:author="James Danckert" w:date="2015-01-17T13:02:00Z">
        <w:r>
          <w:rPr/>
          <w:t xml:space="preserve"> sides</w:t>
        </w:r>
      </w:ins>
      <w:del w:id="120" w:author="James Danckert" w:date="2015-01-17T13:02:00Z">
        <w:r>
          <w:rPr/>
          <w:delText>, and cues were non-predictive</w:delText>
        </w:r>
      </w:del>
      <w:r>
        <w:rPr/>
        <w:t xml:space="preserve">. </w:t>
      </w:r>
      <w:del w:id="121" w:author="James Danckert" w:date="2015-01-17T13:02:00Z">
        <w:r>
          <w:rPr/>
          <w:delText xml:space="preserve">As a result, there were ten trials for each of the ten different conditions created by target side, cue validity, and SOA. </w:delText>
        </w:r>
      </w:del>
      <w:r>
        <w:rPr/>
        <w:t xml:space="preserve">Participants maintained fixation throughout the task. This was monitored by the experimenter and verbal feedback </w:t>
      </w:r>
      <w:ins w:id="122" w:author="James Danckert" w:date="2015-01-17T13:02:00Z">
        <w:r>
          <w:rPr/>
          <w:t xml:space="preserve">was given periodically </w:t>
        </w:r>
      </w:ins>
      <w:r>
        <w:rPr/>
        <w:t xml:space="preserve">to </w:t>
      </w:r>
      <w:ins w:id="123" w:author="James Danckert" w:date="2015-01-17T13:02:00Z">
        <w:r>
          <w:rPr/>
          <w:t xml:space="preserve">encourage participants to </w:t>
        </w:r>
      </w:ins>
      <w:r>
        <w:rPr/>
        <w:t>maintain fixation.</w:t>
      </w:r>
    </w:p>
    <w:p>
      <w:pPr>
        <w:pStyle w:val="Normal"/>
        <w:rPr/>
      </w:pPr>
      <w:commentRangeStart w:id="5"/>
      <w:r>
        <w:rPr/>
        <w:t xml:space="preserve">FIXME: </w:t>
      </w:r>
      <w:ins w:id="124" w:author="Unknown Author" w:date="2015-01-28T11:38:00Z">
        <w:r>
          <w:rPr/>
          <w:t>A</w:t>
        </w:r>
      </w:ins>
      <w:del w:id="125" w:author="Unknown Author" w:date="2015-01-28T11:38:00Z">
        <w:r>
          <w:rPr/>
          <w:delText>I can a</w:delText>
        </w:r>
      </w:del>
      <w:r>
        <w:rPr/>
        <w:t xml:space="preserve">dd more details, such as the stimuli size, shape, and eccentricity </w:t>
      </w:r>
      <w:ins w:id="126" w:author="Unknown Author" w:date="2015-01-28T11:38:00Z">
        <w:r>
          <w:rPr/>
          <w:t xml:space="preserve">(in visual angle) </w:t>
        </w:r>
      </w:ins>
      <w:del w:id="127" w:author="Unknown Author" w:date="2015-01-28T11:38:00Z">
        <w:r>
          <w:rPr/>
          <w:delText>if necissary.</w:delText>
        </w:r>
      </w:del>
      <w:commentRangeEnd w:id="5"/>
      <w:r>
        <w:rPr/>
      </w:r>
      <w:r>
        <w:rPr/>
        <w:commentReference w:id="5"/>
      </w:r>
    </w:p>
    <w:p>
      <w:pPr>
        <w:pStyle w:val="Heading3"/>
        <w:rPr/>
      </w:pPr>
      <w:bookmarkStart w:id="10" w:name="data-analysis"/>
      <w:bookmarkEnd w:id="10"/>
      <w:r>
        <w:rPr/>
        <w:t>Data Analysis</w:t>
      </w:r>
    </w:p>
    <w:p>
      <w:pPr>
        <w:pStyle w:val="Normal"/>
        <w:rPr/>
      </w:pPr>
      <w:bookmarkStart w:id="11" w:name="data-analysis"/>
      <w:bookmarkEnd w:id="11"/>
      <w:r>
        <w:rPr/>
        <w:t xml:space="preserve">The visual working memory task recorded the exact colour value selected by the participant. From this </w:t>
      </w:r>
      <w:ins w:id="128" w:author="James Danckert" w:date="2015-01-17T13:06:00Z">
        <w:r>
          <w:rPr/>
          <w:t>several measures were calculated. P</w:t>
        </w:r>
      </w:ins>
      <w:del w:id="129" w:author="James Danckert" w:date="2015-01-17T13:06:00Z">
        <w:r>
          <w:rPr/>
          <w:delText>the p</w:delText>
        </w:r>
      </w:del>
      <w:r>
        <w:rPr/>
        <w:t xml:space="preserve">recision </w:t>
      </w:r>
      <w:ins w:id="130" w:author="James Danckert" w:date="2015-01-17T13:07:00Z">
        <w:r>
          <w:rPr/>
          <w:t xml:space="preserve">of a response </w:t>
        </w:r>
      </w:ins>
      <w:r>
        <w:rPr/>
        <w:t xml:space="preserve">was calculated in terms of the distance between the true colour of the target and the </w:t>
      </w:r>
      <w:ins w:id="131" w:author="James Danckert" w:date="2015-01-17T13:07:00Z">
        <w:r>
          <w:rPr/>
          <w:t xml:space="preserve">participant’s </w:t>
        </w:r>
      </w:ins>
      <w:r>
        <w:rPr/>
        <w:t>selection. Further, for each trial, the probability that the response represented an attempt at selecting the correct target colour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t>), one of the distractor target colours (</w:t>
      </w:r>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 xml:space="preserve">, in the two and three target conditions), or simply </w:t>
      </w:r>
      <w:ins w:id="132" w:author="James Danckert" w:date="2015-01-17T13:07:00Z">
        <w:r>
          <w:rPr/>
          <w:t xml:space="preserve">represented </w:t>
        </w:r>
      </w:ins>
      <w:r>
        <w:rPr/>
        <w:t>a guess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was calculated with the distribution-based model described in @Emrich2012. </w:t>
      </w:r>
      <w:ins w:id="133" w:author="James Danckert" w:date="2015-01-17T13:07:00Z">
        <w:r>
          <w:rPr/>
          <w:t xml:space="preserve">In short, this </w:t>
        </w:r>
      </w:ins>
      <w:commentRangeStart w:id="6"/>
      <w:r>
        <w:rPr/>
      </w:r>
      <w:ins w:id="134" w:author="James Danckert" w:date="2015-01-17T13:07:00Z">
        <w:r>
          <w:rPr/>
          <w:t>method</w:t>
        </w:r>
      </w:ins>
      <w:ins w:id="135" w:author="Unknown Author" w:date="2015-01-28T11:38:00Z">
        <w:r>
          <w:rPr/>
          <w:t xml:space="preserve"> </w:t>
        </w:r>
      </w:ins>
      <w:ins w:id="136" w:author="Unknown Author" w:date="2015-01-28T11:38:00Z">
        <w:r>
          <w:rPr/>
          <w:t>tk</w:t>
        </w:r>
      </w:ins>
      <w:ins w:id="137" w:author="Unknown Author" w:date="2015-01-28T11:39:00Z">
        <w:r>
          <w:rPr/>
          <w:t xml:space="preserve"> (figure tk)</w:t>
        </w:r>
      </w:ins>
      <w:ins w:id="138" w:author="James Danckert" w:date="2015-01-17T13:07:00Z">
        <w:r>
          <w:rPr/>
          <w:t xml:space="preserve">… </w:t>
        </w:r>
      </w:ins>
      <w:commentRangeEnd w:id="6"/>
      <w:r>
        <w:rPr/>
      </w:r>
      <w:r>
        <w:rPr/>
        <w:commentReference w:id="6"/>
      </w:r>
      <w:r>
        <w:rPr/>
        <w:t xml:space="preserve">The values </w:t>
      </w:r>
      <w:del w:id="139" w:author="James Danckert" w:date="2015-01-17T13:08:00Z">
        <w:r>
          <w:rPr/>
          <w:delText xml:space="preserve">add </w:delText>
        </w:r>
      </w:del>
      <w:ins w:id="140" w:author="James Danckert" w:date="2015-01-17T13:08:00Z">
        <w:r>
          <w:rPr/>
          <w:t xml:space="preserve">sum </w:t>
        </w:r>
      </w:ins>
      <w:r>
        <w:rPr/>
        <w:t>to one, so in the one-target case, the probability of guessing is simply the inverse of the probability of correct</w:t>
      </w:r>
      <w:ins w:id="141" w:author="James Danckert" w:date="2015-01-17T13:08:00Z">
        <w:r>
          <w:rPr/>
          <w:t>ly selecting the</w:t>
        </w:r>
      </w:ins>
      <w:r>
        <w:rPr/>
        <w:t xml:space="preserve"> target</w:t>
      </w:r>
      <w:del w:id="142" w:author="James Danckert" w:date="2015-01-17T13:08:00Z">
        <w:r>
          <w:rPr/>
          <w:delText xml:space="preserve"> selection</w:delText>
        </w:r>
      </w:del>
      <w:r>
        <w:rPr/>
        <w:t>.</w:t>
      </w:r>
    </w:p>
    <w:p>
      <w:pPr>
        <w:pStyle w:val="Normal"/>
        <w:rPr/>
      </w:pPr>
      <w:commentRangeStart w:id="7"/>
      <w:r>
        <w:rPr/>
        <w:t>FIXME: Was response precision calculated based on all trials, or only trials likely to be correct target selection? I assume the former. But should check.</w:t>
      </w:r>
      <w:commentRangeEnd w:id="7"/>
      <w:r>
        <w:rPr/>
      </w:r>
      <w:r>
        <w:rPr/>
        <w:commentReference w:id="7"/>
      </w:r>
    </w:p>
    <w:p>
      <w:pPr>
        <w:pStyle w:val="Normal"/>
        <w:rPr/>
      </w:pPr>
      <w:del w:id="143" w:author="Unknown Author" w:date="2015-01-28T11:39:00Z">
        <w:r>
          <w:rPr/>
          <w:delText>FIXME: I can give an explanation of the calculations if necissary.</w:delText>
        </w:r>
      </w:del>
    </w:p>
    <w:p>
      <w:pPr>
        <w:pStyle w:val="Normal"/>
        <w:rPr/>
      </w:pPr>
      <w:r>
        <w:rPr/>
        <w:t xml:space="preserve">For the covert orienting task, response times were recorded and means were calculated for each trial category for each participant. Cue-effect sizes (CES) </w:t>
      </w:r>
      <w:ins w:id="144" w:author="James Danckert" w:date="2015-01-17T13:11:00Z">
        <w:r>
          <w:rPr/>
          <w:t xml:space="preserve">– the different in RT between valid and invalid trials – </w:t>
        </w:r>
      </w:ins>
      <w:r>
        <w:rPr/>
        <w:t>for leftward and rightward shifts of attention for each participant at each level of SOA</w:t>
      </w:r>
      <w:ins w:id="145" w:author="James Danckert" w:date="2015-01-17T13:11:00Z">
        <w:r>
          <w:rPr/>
          <w:t xml:space="preserve"> were calculated</w:t>
        </w:r>
      </w:ins>
      <w:r>
        <w:rPr/>
        <w:t xml:space="preserve">. For leftward shifts, </w:t>
      </w:r>
      <w:del w:id="146" w:author="James Danckert" w:date="2015-01-17T13:11:00Z">
        <w:r>
          <w:rPr/>
          <w:delText xml:space="preserve">reaction times </w:delText>
        </w:r>
      </w:del>
      <w:ins w:id="147" w:author="James Danckert" w:date="2015-01-17T13:11:00Z">
        <w:r>
          <w:rPr/>
          <w:t xml:space="preserve">RTs </w:t>
        </w:r>
      </w:ins>
      <w:r>
        <w:rPr/>
        <w:t xml:space="preserve">to validly cued right targets were subtracted from invalidly cued left targets (i.e., in both cases, the cue is on the right, and the magnitude of the difference comes from the extra time taken re-orienting to the left invalid target). The rightward CES was calculated in the </w:t>
      </w:r>
      <w:ins w:id="148" w:author="James Danckert" w:date="2015-01-17T13:12:00Z">
        <w:r>
          <w:rPr/>
          <w:t xml:space="preserve">inverse </w:t>
        </w:r>
      </w:ins>
      <w:del w:id="149" w:author="James Danckert" w:date="2015-01-17T13:12:00Z">
        <w:r>
          <w:rPr/>
          <w:delText xml:space="preserve">same </w:delText>
        </w:r>
      </w:del>
      <w:r>
        <w:rPr/>
        <w:t>way</w:t>
      </w:r>
      <w:ins w:id="150" w:author="James Danckert" w:date="2015-01-17T13:12:00Z">
        <w:r>
          <w:rPr/>
          <w:t xml:space="preserve"> – RTs to validly cued left targets were subtracted from invalidly cued right targets</w:t>
        </w:r>
      </w:ins>
      <w:r>
        <w:rPr/>
        <w:t>.</w:t>
      </w:r>
    </w:p>
    <w:p>
      <w:pPr>
        <w:pStyle w:val="Normal"/>
        <w:rPr/>
      </w:pPr>
      <w:commentRangeStart w:id="8"/>
      <w:r>
        <w:rPr/>
        <w:t>FIXME: I don't know if trials were dropped for extreme rt values.</w:t>
      </w:r>
      <w:commentRangeEnd w:id="8"/>
      <w:r>
        <w:rPr/>
      </w:r>
      <w:r>
        <w:rPr/>
        <w:commentReference w:id="8"/>
      </w:r>
    </w:p>
    <w:p>
      <w:pPr>
        <w:pStyle w:val="Normal"/>
        <w:rPr/>
      </w:pPr>
      <w:r>
        <w:rPr/>
        <w:t xml:space="preserve">Significance was defined as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throughout. Where </w:t>
      </w:r>
      <w:r>
        <w:rPr/>
      </w:r>
      <m:oMath xmlns:m="http://schemas.openxmlformats.org/officeDocument/2006/math">
        <m:r>
          <w:rPr>
            <w:rFonts w:ascii="Cambria Math" w:hAnsi="Cambria Math"/>
          </w:rPr>
          <m:t xml:space="preserve">t</m:t>
        </m:r>
      </m:oMath>
      <w:r>
        <w:rPr/>
        <w:t xml:space="preserve"> tests are used, unless otherwise specified, the Welch approximation of the degrees of freedom for unequal variance was used.</w:t>
      </w:r>
    </w:p>
    <w:p>
      <w:pPr>
        <w:pStyle w:val="Heading1"/>
        <w:rPr/>
      </w:pPr>
      <w:bookmarkStart w:id="12" w:name="results"/>
      <w:bookmarkEnd w:id="12"/>
      <w:r>
        <w:rPr/>
        <w:t>Results</w:t>
      </w:r>
    </w:p>
    <w:p>
      <w:pPr>
        <w:pStyle w:val="Normal"/>
        <w:rPr/>
      </w:pPr>
      <w:bookmarkStart w:id="13" w:name="results"/>
      <w:bookmarkEnd w:id="13"/>
      <w:commentRangeStart w:id="9"/>
      <w:r>
        <w:rPr/>
      </w:r>
      <w:del w:id="151" w:author="Unknown Author" w:date="2015-01-28T11:40:00Z">
        <w:r>
          <w:rPr/>
          <w:delText>FIXME</w:delText>
        </w:r>
      </w:del>
      <w:del w:id="152" w:author="Unknown Author" w:date="2015-01-28T11:40:00Z">
        <w:commentRangeEnd w:id="9"/>
        <w:r>
          <w:rPr/>
        </w:r>
      </w:del>
      <w:del w:id="153" w:author="Unknown Author" w:date="2015-01-28T11:40:00Z">
        <w:r>
          <w:rPr/>
          <w:commentReference w:id="9"/>
        </w:r>
      </w:del>
      <w:del w:id="154" w:author="Unknown Author" w:date="2015-01-28T11:40:00Z">
        <w:r>
          <w:rPr/>
          <w:delText>: There's no clinical measures results as I summarize those stats under "participants". If more analysis is needed it will be moved here.</w:delText>
        </w:r>
      </w:del>
      <w:r>
        <w:rPr/>
        <w:commentReference w:id="10"/>
      </w:r>
    </w:p>
    <w:p>
      <w:pPr>
        <w:pStyle w:val="Heading3"/>
        <w:rPr/>
      </w:pPr>
      <w:bookmarkStart w:id="14" w:name="visual-working-memory"/>
      <w:bookmarkEnd w:id="14"/>
      <w:r>
        <w:rPr/>
        <w:t>Visual Working Memory</w:t>
      </w:r>
    </w:p>
    <w:p>
      <w:pPr>
        <w:pStyle w:val="Heading4"/>
        <w:rPr/>
      </w:pPr>
      <w:bookmarkStart w:id="15" w:name="visual-working-memory"/>
      <w:bookmarkStart w:id="16" w:name="single-target-condition"/>
      <w:bookmarkEnd w:id="15"/>
      <w:bookmarkEnd w:id="16"/>
      <w:r>
        <w:rPr/>
        <w:t>Single Target Condition</w:t>
      </w:r>
    </w:p>
    <w:p>
      <w:pPr>
        <w:pStyle w:val="Normal"/>
        <w:rPr/>
      </w:pPr>
      <w:bookmarkStart w:id="17" w:name="single-target-condition"/>
      <w:bookmarkEnd w:id="17"/>
      <w:r>
        <w:rPr/>
        <w:t xml:space="preserve">The single target condition </w:t>
      </w:r>
      <w:ins w:id="155" w:author="James Danckert" w:date="2015-01-18T19:13:00Z">
        <w:r>
          <w:rPr/>
          <w:t xml:space="preserve">of the VWM task </w:t>
        </w:r>
      </w:ins>
      <w:r>
        <w:rPr/>
        <w:t xml:space="preserve">was analyzed separately </w:t>
      </w:r>
      <w:del w:id="156" w:author="James Danckert" w:date="2015-01-18T19:13:00Z">
        <w:r>
          <w:rPr/>
          <w:delText xml:space="preserve">because </w:delText>
        </w:r>
      </w:del>
      <w:ins w:id="157" w:author="James Danckert" w:date="2015-01-18T19:13:00Z">
        <w:r>
          <w:rPr/>
          <w:t xml:space="preserve">as </w:t>
        </w:r>
      </w:ins>
      <w:r>
        <w:rPr/>
        <w:t>it represents a</w:t>
      </w:r>
      <w:ins w:id="158" w:author="James Danckert" w:date="2015-01-18T19:13:00Z">
        <w:r>
          <w:rPr/>
          <w:t xml:space="preserve"> </w:t>
        </w:r>
      </w:ins>
      <w:del w:id="159" w:author="James Danckert" w:date="2015-01-18T19:13:00Z">
        <w:r>
          <w:rPr/>
          <w:delText xml:space="preserve">n arguably </w:delText>
        </w:r>
      </w:del>
      <w:commentRangeStart w:id="11"/>
      <w:r>
        <w:rPr/>
        <w:t xml:space="preserve">distinct challenge </w:t>
      </w:r>
      <w:commentRangeEnd w:id="11"/>
      <w:r>
        <w:rPr/>
      </w:r>
      <w:r>
        <w:rPr/>
        <w:commentReference w:id="11"/>
      </w:r>
      <w:r>
        <w:rPr/>
        <w:t xml:space="preserve">to participants, and the outcome variables are different (lacking a </w:t>
      </w:r>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 xml:space="preserve"> measure)</w:t>
      </w:r>
      <w:ins w:id="160" w:author="James Danckert" w:date="2015-01-18T19:13:00Z">
        <w:r>
          <w:rPr/>
          <w:t xml:space="preserve"> when compared with the two and three target conditions</w:t>
        </w:r>
      </w:ins>
      <w:r>
        <w:rPr/>
        <w:t>.</w:t>
      </w:r>
      <w:ins w:id="161" w:author="Unknown Author" w:date="2015-01-28T11:41:00Z">
        <w:r>
          <w:rPr/>
          <w:t xml:space="preserve"> </w:t>
        </w:r>
      </w:ins>
      <w:ins w:id="162" w:author="Unknown Author" w:date="2015-01-28T11:41:00Z">
        <w:r>
          <w:rPr/>
          <w:t xml:space="preserve">Unlike those conditions, </w:t>
        </w:r>
      </w:ins>
      <w:ins w:id="163" w:author="Unknown Author" w:date="2015-01-28T11:42:00Z">
        <w:r>
          <w:rPr/>
          <w:t>a the single target does not require the participant to encode spatial location, or any binding of colour and spatial location. It is purely a measure of the person's abi</w:t>
        </w:r>
      </w:ins>
      <w:ins w:id="164" w:author="Unknown Author" w:date="2015-01-28T11:43:00Z">
        <w:r>
          <w:rPr/>
          <w:t>lity to precisely encode and recall a colour.</w:t>
        </w:r>
      </w:ins>
    </w:p>
    <w:p>
      <w:pPr>
        <w:pStyle w:val="Normal"/>
        <w:rPr/>
      </w:pPr>
      <w:r>
        <w:rPr/>
        <w:t xml:space="preserve">[Response Precision] </w:t>
      </w:r>
      <w:del w:id="165" w:author="James Danckert" w:date="2015-01-18T19:15:00Z">
        <w:r>
          <w:rPr/>
          <w:delText>In order to determine if one or more of the groups differed in their ability to accurately report the colour with the mouse, r</w:delText>
        </w:r>
      </w:del>
      <w:ins w:id="166" w:author="James Danckert" w:date="2015-01-18T19:15:00Z">
        <w:r>
          <w:rPr/>
          <w:t>R</w:t>
        </w:r>
      </w:ins>
      <w:r>
        <w:rPr/>
        <w:t xml:space="preserve">esponse precision for the single target condition was compared between the </w:t>
      </w:r>
      <w:ins w:id="167" w:author="James Danckert" w:date="2015-01-18T19:15:00Z">
        <w:r>
          <w:rPr/>
          <w:t xml:space="preserve">three </w:t>
        </w:r>
      </w:ins>
      <w:r>
        <w:rPr/>
        <w:t>groups</w:t>
      </w:r>
      <w:ins w:id="168" w:author="James Danckert" w:date="2015-01-18T19:15:00Z">
        <w:r>
          <w:rPr/>
          <w:t xml:space="preserve"> using a mixed design ANOVA (or whatever you did – I think for the precision data point the full omnibus ANOVA might be asked for </w:t>
        </w:r>
      </w:ins>
      <w:ins w:id="169" w:author="James Danckert" w:date="2015-01-18T19:16:00Z">
        <w:r>
          <w:rPr/>
          <w:t>–</w:t>
        </w:r>
      </w:ins>
      <w:ins w:id="170" w:author="James Danckert" w:date="2015-01-18T19:15:00Z">
        <w:r>
          <w:rPr/>
          <w:t xml:space="preserve"> so </w:t>
        </w:r>
      </w:ins>
      <w:ins w:id="171" w:author="James Danckert" w:date="2015-01-18T19:16:00Z">
        <w:r>
          <w:rPr/>
          <w:t>group as between and level of WM task (1, 2, 3 targs) as within)</w:t>
        </w:r>
      </w:ins>
      <w:r>
        <w:rPr/>
        <w:t xml:space="preserve">. </w:t>
      </w:r>
      <w:del w:id="172" w:author="Unknown Author" w:date="2015-01-28T11:44:00Z">
        <w:r>
          <w:rPr/>
          <w:delText>As can be observed in figure tk, t</w:delText>
        </w:r>
      </w:del>
      <w:ins w:id="173" w:author="Unknown Author" w:date="2015-01-28T11:44:00Z">
        <w:r>
          <w:rPr/>
          <w:t>T</w:t>
        </w:r>
      </w:ins>
      <w:r>
        <w:rPr/>
        <w:t>here were no significant differences between the group means</w:t>
      </w:r>
      <w:ins w:id="174" w:author="Unknown Author" w:date="2015-01-28T11:44:00Z">
        <w:r>
          <w:rPr/>
          <w:t xml:space="preserve">, </w:t>
        </w:r>
      </w:ins>
      <w:ins w:id="175" w:author="Unknown Author" w:date="2015-01-28T11:44:00Z">
        <w:r>
          <w:rPr/>
          <w:t xml:space="preserve">despite an apparent </w:t>
        </w:r>
      </w:ins>
      <w:ins w:id="176" w:author="Unknown Author" w:date="2015-01-28T11:45:00Z">
        <w:r>
          <w:rPr/>
          <w:t>advantage for the young controls</w:t>
        </w:r>
      </w:ins>
      <w:r>
        <w:rPr/>
        <w:t xml:space="preserve"> (tk </w:t>
      </w:r>
      <w:commentRangeStart w:id="12"/>
      <w:r>
        <w:rPr/>
        <w:t>anova</w:t>
      </w:r>
      <w:commentRangeEnd w:id="12"/>
      <w:r>
        <w:rPr/>
      </w:r>
      <w:r>
        <w:rPr/>
        <w:commentReference w:id="12"/>
      </w:r>
      <w:r>
        <w:rPr/>
        <w:t xml:space="preserve">). Removing </w:t>
      </w:r>
      <w:ins w:id="177" w:author="Unknown Author" w:date="2015-01-28T11:46:00Z">
        <w:r>
          <w:rPr/>
          <w:t xml:space="preserve">one or </w:t>
        </w:r>
      </w:ins>
      <w:del w:id="178" w:author="Unknown Author" w:date="2015-01-28T11:46:00Z">
        <w:r>
          <w:rPr/>
          <w:delText>two</w:delText>
        </w:r>
      </w:del>
      <w:ins w:id="179" w:author="Unknown Author" w:date="2015-01-28T11:46:00Z">
        <w:r>
          <w:rPr/>
          <w:t>both</w:t>
        </w:r>
      </w:ins>
      <w:r>
        <w:rPr/>
        <w:t xml:space="preserve"> extreme outliers from the two older groups may result in a significant effect of age</w:t>
      </w:r>
      <w:del w:id="180" w:author="Unknown Author" w:date="2015-01-28T11:46:00Z">
        <w:r>
          <w:rPr/>
          <w:delText xml:space="preserve"> depending on the approach</w:delText>
        </w:r>
      </w:del>
      <w:r>
        <w:rPr/>
        <w:t>, but</w:t>
      </w:r>
      <w:ins w:id="181" w:author="Unknown Author" w:date="2015-01-28T11:46:00Z">
        <w:r>
          <w:rPr/>
          <w:t xml:space="preserve"> </w:t>
        </w:r>
      </w:ins>
      <w:ins w:id="182" w:author="Unknown Author" w:date="2015-01-28T11:46:00Z">
        <w:r>
          <w:rPr/>
          <w:t>would</w:t>
        </w:r>
      </w:ins>
      <w:r>
        <w:rPr/>
        <w:t xml:space="preserve"> make</w:t>
      </w:r>
      <w:del w:id="183" w:author="Unknown Author" w:date="2015-01-28T11:46:00Z">
        <w:r>
          <w:rPr/>
          <w:delText>s</w:delText>
        </w:r>
      </w:del>
      <w:r>
        <w:rPr/>
        <w:t xml:space="preserve"> </w:t>
      </w:r>
      <w:del w:id="184" w:author="Unknown Author" w:date="2015-01-28T11:47:00Z">
        <w:r>
          <w:rPr/>
          <w:delText xml:space="preserve">these </w:delText>
        </w:r>
      </w:del>
      <w:r>
        <w:fldChar w:fldCharType="begin"/>
      </w:r>
      <w:r/>
      <w:r>
        <w:fldChar w:fldCharType="separate"/>
      </w:r>
      <w:del w:id="185" w:author="Unknown Author" w:date="2015-01-28T11:47:00Z">
        <w:r>
          <w:rPr/>
          <w:delText>two groups</w:delText>
        </w:r>
      </w:del>
      <w:ins w:id="186" w:author="Unknown Author" w:date="2015-01-28T11:47:00Z">
        <w:r>
          <w:rPr/>
          <w:t>the two older groups</w:t>
        </w:r>
      </w:ins>
      <w:r>
        <w:rPr/>
        <w:t xml:space="preserve"> </w:t>
      </w:r>
      <w:commentRangeEnd w:id="13"/>
      <w:r>
        <w:rPr/>
      </w:r>
      <w:r>
        <w:rPr/>
        <w:commentReference w:id="13"/>
      </w:r>
      <w:r>
        <w:rPr/>
        <w:t>even more homogeneous</w:t>
      </w:r>
      <w:ins w:id="187" w:author="Unknown Author" w:date="2015-01-28T11:47:00Z">
        <w:r>
          <w:rPr/>
          <w:t xml:space="preserve">, </w:t>
        </w:r>
      </w:ins>
      <w:ins w:id="188" w:author="Unknown Author" w:date="2015-01-28T11:47:00Z">
        <w:r>
          <w:rPr/>
          <w:t xml:space="preserve">which would not support the notion that neglect reduces precision on this task </w:t>
        </w:r>
      </w:ins>
      <w:del w:id="189" w:author="Unknown Author" w:date="2015-01-28T11:47:00Z">
        <w:r>
          <w:rPr/>
          <w:delText xml:space="preserve"> </w:delText>
        </w:r>
      </w:del>
      <w:del w:id="190" w:author="Unknown Author" w:date="2015-01-28T11:49:00Z">
        <w:r>
          <w:rPr/>
          <w:delText xml:space="preserve">and fails to provide any indication of an effect </w:delText>
        </w:r>
      </w:del>
      <w:r>
        <w:fldChar w:fldCharType="begin"/>
      </w:r>
      <w:r/>
      <w:r>
        <w:fldChar w:fldCharType="separate"/>
      </w:r>
      <w:del w:id="191" w:author="Unknown Author" w:date="2015-01-28T11:49:00Z">
        <w:r>
          <w:rPr/>
          <w:delText>of neglect on response precision</w:delText>
        </w:r>
      </w:del>
      <w:commentRangeEnd w:id="14"/>
      <w:r>
        <w:rPr/>
      </w:r>
      <w:r>
        <w:rPr/>
        <w:commentReference w:id="14"/>
      </w:r>
      <w:r>
        <w:rPr/>
        <w:t>. It's also worth noting that the least-precise patient responded more accurately on average than least-precise members of the two control groups.</w:t>
      </w:r>
    </w:p>
    <w:p>
      <w:pPr>
        <w:pStyle w:val="Normal"/>
        <w:rPr/>
      </w:pPr>
      <w:r>
        <w:rPr/>
        <w:t>[pTarget] Because the single target condition has no non-targets,</w:t>
      </w:r>
      <w:ins w:id="192" w:author="Unknown Author" w:date="2015-01-28T20:43:00Z">
        <w:r>
          <w:rPr/>
          <w:t xml:space="preserve"> </w:t>
        </w:r>
      </w:ins>
      <w:ins w:id="193" w:author="Unknown Author" w:date="2015-01-28T20:43:00Z">
        <w:r>
          <w:rPr/>
          <w:t>and therefore no PNT (</w:t>
        </w:r>
      </w:ins>
      <w:ins w:id="194" w:author="Unknown Author" w:date="2015-01-28T20:44:00Z">
        <w:r>
          <w:rPr/>
          <w:t>i.e.,</w:t>
        </w:r>
      </w:ins>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G</m:t>
                </m:r>
              </m:sub>
            </m:sSub>
          </m:e>
        </m:d>
      </m:oMath>
      <w:ins w:id="195" w:author="Unknown Author" w:date="2015-01-28T20:44:00Z">
        <w:r>
          <w:rPr/>
          <w:t>)</w:t>
        </w:r>
      </w:ins>
      <w:r>
        <w:rPr/>
        <w:t xml:space="preserve">, </w:t>
      </w:r>
      <w:ins w:id="196" w:author="Unknown Author" w:date="2015-01-28T20:44:00Z">
        <w:r>
          <w:rPr/>
          <w:t>there is effectively only one depend</w:t>
        </w:r>
      </w:ins>
      <w:ins w:id="197" w:author="Unknown Author" w:date="2015-01-28T20:45:00Z">
        <w:r>
          <w:rPr/>
          <w:t>ent variable and the choice of which to probability to use is arbitrary</w:t>
        </w:r>
      </w:ins>
      <w:del w:id="198" w:author="Unknown Author" w:date="2015-01-28T20:44:00Z">
        <w:r>
          <w:rPr/>
          <w:delText xml:space="preserve">so any effect </w:delText>
        </w:r>
      </w:del>
      <w:r>
        <w:fldChar w:fldCharType="begin"/>
      </w:r>
      <w:r/>
      <w:r>
        <w:fldChar w:fldCharType="separate"/>
      </w:r>
      <w:del w:id="199" w:author="Unknown Author" w:date="2015-01-28T20:44:00Z">
        <w:r>
          <w:rPr/>
          <w:delText>on one is, by definition, equally applicable to the other</w:delText>
        </w:r>
      </w:del>
      <w:commentRangeEnd w:id="15"/>
      <w:r>
        <w:rPr/>
      </w:r>
      <w:r>
        <w:rPr/>
        <w:commentReference w:id="15"/>
      </w:r>
      <w:r>
        <w:rPr/>
        <w:t xml:space="preserve">. For convenience,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is used here as the dependant variable. </w:t>
      </w:r>
      <w:commentRangeStart w:id="16"/>
      <w:r>
        <w:rPr/>
        <w:t xml:space="preserve">As can be seen in figure tk, the two healthy groups perform nearly perfectly by this metric. </w:t>
      </w:r>
      <w:ins w:id="200" w:author="Unknown Author" w:date="2015-01-28T20:47:00Z">
        <w:r>
          <w:rPr/>
          <w:t>A one-way ANOVA containing all three group means</w:t>
        </w:r>
      </w:ins>
      <w:del w:id="201" w:author="Unknown Author" w:date="2015-01-28T20:47:00Z">
        <w:r>
          <w:rPr/>
          <w:delText>The group means differ</w:delText>
        </w:r>
      </w:del>
      <w:ins w:id="202" w:author="Unknown Author" w:date="2015-01-28T20:47:00Z">
        <w:r>
          <w:rPr/>
          <w:t xml:space="preserve"> </w:t>
        </w:r>
      </w:ins>
      <w:ins w:id="203" w:author="Unknown Author" w:date="2015-01-28T20:47:00Z">
        <w:r>
          <w:rPr/>
          <w:t>was significant</w:t>
        </w:r>
      </w:ins>
      <w:r>
        <w:rPr/>
        <w:t xml:space="preserve"> </w:t>
      </w:r>
      <w:commentRangeEnd w:id="16"/>
      <w:r>
        <w:rPr/>
      </w:r>
      <w:r>
        <w:rPr/>
        <w:commentReference w:id="16"/>
      </w:r>
      <w:r>
        <w:rPr/>
        <w:t>(</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38</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0.001</m:t>
        </m:r>
      </m:oMath>
      <w:r>
        <w:rPr/>
        <w:t xml:space="preserve">). Tukey HSD tests were performed to compare the means, and </w:t>
      </w:r>
      <w:del w:id="204" w:author="Unknown Author" w:date="2015-01-28T20:49:00Z">
        <w:r>
          <w:rPr/>
          <w:delText xml:space="preserve">while </w:delText>
        </w:r>
      </w:del>
      <w:r>
        <w:rPr/>
        <w:t>the two healthy groups</w:t>
      </w:r>
      <w:ins w:id="205" w:author="Unknown Author" w:date="2015-01-28T20:49:00Z">
        <w:r>
          <w:rPr/>
          <w:t xml:space="preserve">, </w:t>
        </w:r>
      </w:ins>
      <w:ins w:id="206" w:author="Unknown Author" w:date="2015-01-28T20:49:00Z">
        <w:r>
          <w:rPr/>
          <w:t>who appear to have been performing at ceiling,</w:t>
        </w:r>
      </w:ins>
      <w:r>
        <w:rPr/>
        <w:t xml:space="preserve"> are not shown to be different (</w:t>
      </w:r>
      <w:r>
        <w:rPr/>
      </w:r>
      <m:oMath xmlns:m="http://schemas.openxmlformats.org/officeDocument/2006/math">
        <m:sSub>
          <m:e>
            <m:bar>
              <m:barPr>
                <m:pos m:val="top"/>
              </m:barPr>
              <m:e>
                <m:r>
                  <w:rPr>
                    <w:rFonts w:ascii="Cambria Math" w:hAnsi="Cambria Math"/>
                  </w:rPr>
                  <m:t xml:space="preserve">M</m:t>
                </m:r>
              </m:e>
            </m:bar>
          </m:e>
          <m:sub>
            <m:r>
              <w:rPr>
                <w:rFonts w:ascii="Cambria Math" w:hAnsi="Cambria Math"/>
              </w:rPr>
              <m:t xml:space="preserve">diff</m:t>
            </m:r>
          </m:sub>
        </m:sSub>
        <m:r>
          <w:rPr>
            <w:rFonts w:ascii="Cambria Math" w:hAnsi="Cambria Math"/>
          </w:rPr>
          <m:t xml:space="preserve">=</m:t>
        </m:r>
        <m:r>
          <w:rPr>
            <w:rFonts w:ascii="Cambria Math" w:hAnsi="Cambria Math"/>
          </w:rPr>
          <m:t xml:space="preserve">0.02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0.56</m:t>
        </m:r>
      </m:oMath>
      <w:r>
        <w:rPr/>
        <w:t>)</w:t>
      </w:r>
      <w:del w:id="207" w:author="Unknown Author" w:date="2015-01-28T20:49:00Z">
        <w:r>
          <w:rPr/>
          <w:delText>,</w:delText>
        </w:r>
      </w:del>
      <w:ins w:id="208" w:author="Unknown Author" w:date="2015-01-28T20:49:00Z">
        <w:r>
          <w:rPr/>
          <w:t xml:space="preserve">. </w:t>
        </w:r>
      </w:ins>
      <w:ins w:id="209" w:author="Unknown Author" w:date="2015-01-28T20:49:00Z">
        <w:r>
          <w:rPr/>
          <w:t>However,</w:t>
        </w:r>
      </w:ins>
      <w:r>
        <w:rPr/>
        <w:t xml:space="preserve"> both young adults and older control</w:t>
      </w:r>
      <w:ins w:id="210" w:author="Unknown Author" w:date="2015-01-28T20:50:00Z">
        <w:r>
          <w:rPr/>
          <w:t xml:space="preserve"> </w:t>
        </w:r>
      </w:ins>
      <w:ins w:id="211" w:author="Unknown Author" w:date="2015-01-28T20:50:00Z">
        <w:r>
          <w:rPr/>
          <w:t>groups</w:t>
        </w:r>
      </w:ins>
      <w:del w:id="212" w:author="Unknown Author" w:date="2015-01-28T20:50:00Z">
        <w:r>
          <w:rPr/>
          <w:delText>s</w:delText>
        </w:r>
      </w:del>
      <w:r>
        <w:rPr/>
        <w:t xml:space="preserve"> were significantly </w:t>
      </w:r>
      <w:del w:id="213" w:author="Unknown Author" w:date="2015-01-28T20:50:00Z">
        <w:r>
          <w:rPr/>
          <w:delText xml:space="preserve">less likely to be </w:delText>
        </w:r>
      </w:del>
      <w:r>
        <w:fldChar w:fldCharType="begin"/>
      </w:r>
      <w:r/>
      <w:r>
        <w:fldChar w:fldCharType="separate"/>
      </w:r>
      <w:del w:id="214" w:author="Unknown Author" w:date="2015-01-28T20:50:00Z">
        <w:r>
          <w:rPr/>
          <w:delText>guessing</w:delText>
        </w:r>
      </w:del>
      <w:ins w:id="215" w:author="Unknown Author" w:date="2015-01-28T20:50:00Z">
        <w:r>
          <w:rPr/>
          <w:t>different from</w:t>
        </w:r>
      </w:ins>
      <w:r>
        <w:rPr/>
        <w:t xml:space="preserve"> </w:t>
      </w:r>
      <w:commentRangeEnd w:id="17"/>
      <w:r>
        <w:rPr/>
      </w:r>
      <w:r>
        <w:rPr/>
        <w:commentReference w:id="17"/>
      </w:r>
      <w:r>
        <w:rPr/>
        <w:t>than the patients (</w:t>
      </w:r>
      <w:r>
        <w:rPr/>
      </w:r>
      <m:oMath xmlns:m="http://schemas.openxmlformats.org/officeDocument/2006/math">
        <m:sSub>
          <m:e>
            <m:bar>
              <m:barPr>
                <m:pos m:val="top"/>
              </m:barPr>
              <m:e>
                <m:r>
                  <w:rPr>
                    <w:rFonts w:ascii="Cambria Math" w:hAnsi="Cambria Math"/>
                  </w:rPr>
                  <m:t xml:space="preserve">M</m:t>
                </m:r>
              </m:e>
            </m:bar>
          </m:e>
          <m:sub>
            <m:r>
              <w:rPr>
                <w:rFonts w:ascii="Cambria Math" w:hAnsi="Cambria Math"/>
              </w:rPr>
              <m:t xml:space="preserve">diff</m:t>
            </m:r>
          </m:sub>
        </m:sSub>
        <m:r>
          <w:rPr>
            <w:rFonts w:ascii="Cambria Math" w:hAnsi="Cambria Math"/>
          </w:rPr>
          <m:t xml:space="preserve">=</m:t>
        </m:r>
        <m:r>
          <w:rPr>
            <w:rFonts w:ascii="Cambria Math" w:hAnsi="Cambria Math"/>
          </w:rPr>
          <m:t xml:space="preserve">0.17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0.001</m:t>
        </m:r>
      </m:oMath>
      <w:r>
        <w:rPr/>
        <w:t xml:space="preserve">, and </w:t>
      </w:r>
      <w:r>
        <w:rPr/>
      </w:r>
      <m:oMath xmlns:m="http://schemas.openxmlformats.org/officeDocument/2006/math">
        <m:sSub>
          <m:e>
            <m:bar>
              <m:barPr>
                <m:pos m:val="top"/>
              </m:barPr>
              <m:e>
                <m:r>
                  <w:rPr>
                    <w:rFonts w:ascii="Cambria Math" w:hAnsi="Cambria Math"/>
                  </w:rPr>
                  <m:t xml:space="preserve">M</m:t>
                </m:r>
              </m:e>
            </m:bar>
          </m:e>
          <m:sub>
            <m:r>
              <w:rPr>
                <w:rFonts w:ascii="Cambria Math" w:hAnsi="Cambria Math"/>
              </w:rPr>
              <m:t xml:space="preserve">diff</m:t>
            </m:r>
          </m:sub>
        </m:sSub>
        <m:r>
          <w:rPr>
            <w:rFonts w:ascii="Cambria Math" w:hAnsi="Cambria Math"/>
          </w:rPr>
          <m:t xml:space="preserve">=</m:t>
        </m:r>
        <m:r>
          <w:rPr>
            <w:rFonts w:ascii="Cambria Math" w:hAnsi="Cambria Math"/>
          </w:rPr>
          <m:t xml:space="preserve">0.19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0.001</m:t>
        </m:r>
      </m:oMath>
      <w:r>
        <w:rPr/>
        <w:t xml:space="preserve">, </w:t>
      </w:r>
      <w:commentRangeStart w:id="18"/>
      <w:r>
        <w:rPr/>
        <w:t>respectively</w:t>
      </w:r>
      <w:commentRangeEnd w:id="18"/>
      <w:r>
        <w:rPr/>
      </w:r>
      <w:r>
        <w:rPr/>
        <w:commentReference w:id="18"/>
      </w:r>
      <w:r>
        <w:rPr/>
        <w:t>).</w:t>
      </w:r>
    </w:p>
    <w:p>
      <w:pPr>
        <w:pStyle w:val="Heading4"/>
        <w:rPr/>
      </w:pPr>
      <w:bookmarkStart w:id="18" w:name="two-and-three-target-conditions"/>
      <w:bookmarkEnd w:id="18"/>
      <w:r>
        <w:rPr/>
        <w:t>Two and Three Target Conditions</w:t>
      </w:r>
    </w:p>
    <w:p>
      <w:pPr>
        <w:pStyle w:val="Normal"/>
        <w:rPr/>
      </w:pPr>
      <w:bookmarkStart w:id="19" w:name="two-and-three-target-conditions"/>
      <w:bookmarkEnd w:id="19"/>
      <w:r>
        <w:rPr/>
        <w:t>[Approach] In the multi-target conditions, three outcome probability estimates were produced</w:t>
      </w:r>
      <w:ins w:id="216" w:author="James Danckert" w:date="2015-01-18T19:25:00Z">
        <w:r>
          <w:rPr/>
          <w:t>. As was the case for the one target condition</w:t>
        </w:r>
      </w:ins>
      <w:r>
        <w:rPr/>
        <w:t xml:space="preserve">, </w:t>
      </w:r>
      <w:del w:id="217" w:author="James Danckert" w:date="2015-01-18T19:25:00Z">
        <w:r>
          <w:rPr/>
          <w:delText xml:space="preserve">however as with above, they </w:delText>
        </w:r>
      </w:del>
      <w:ins w:id="218" w:author="James Danckert" w:date="2015-01-18T19:25:00Z">
        <w:r>
          <w:rPr/>
          <w:t xml:space="preserve">these probability estimates sum </w:t>
        </w:r>
      </w:ins>
      <w:del w:id="219" w:author="James Danckert" w:date="2015-01-18T19:25:00Z">
        <w:r>
          <w:rPr/>
          <w:delText xml:space="preserve">add </w:delText>
        </w:r>
      </w:del>
      <w:r>
        <w:rPr/>
        <w:t xml:space="preserve">to one, </w:t>
      </w:r>
      <w:ins w:id="220" w:author="James Danckert" w:date="2015-01-18T19:25:00Z">
        <w:r>
          <w:rPr/>
          <w:t xml:space="preserve">and as such </w:t>
        </w:r>
      </w:ins>
      <w:del w:id="221" w:author="James Danckert" w:date="2015-01-18T19:25:00Z">
        <w:r>
          <w:rPr/>
          <w:delText xml:space="preserve">so </w:delText>
        </w:r>
      </w:del>
      <w:r>
        <w:rPr/>
        <w:t xml:space="preserve">represent only two unique values. Here, the two types of failures </w:t>
      </w:r>
      <w:del w:id="222" w:author="James Danckert" w:date="2015-01-18T19:25:00Z">
        <w:r>
          <w:rPr/>
          <w:delText xml:space="preserve">were </w:delText>
        </w:r>
      </w:del>
      <w:r>
        <w:rPr/>
        <w:t xml:space="preserve">chosen for the analysis </w:t>
      </w:r>
      <w:ins w:id="223" w:author="James Danckert" w:date="2015-01-18T19:25:00Z">
        <w:r>
          <w:rPr/>
          <w:t xml:space="preserve">were the </w:t>
        </w:r>
      </w:ins>
      <w:del w:id="224" w:author="James Danckert" w:date="2015-01-18T19:25:00Z">
        <w:r>
          <w:rPr/>
          <w:delText>(</w:delText>
        </w:r>
      </w:del>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ins w:id="225" w:author="James Danckert" w:date="2015-01-18T19:25:00Z">
        <w:r>
          <w:rPr>
            <w:rFonts w:cs=""/>
          </w:rPr>
          <w:t>, defined as</w:t>
        </w:r>
      </w:ins>
      <w:ins w:id="226" w:author="James Danckert" w:date="2015-01-18T19:26:00Z">
        <w:r>
          <w:rPr>
            <w:rFonts w:cs=""/>
          </w:rPr>
          <w:t xml:space="preserve">…. </w:t>
        </w:r>
      </w:ins>
      <w:del w:id="227" w:author="James Danckert" w:date="2015-01-18T19:26:00Z">
        <w:r>
          <w:rPr>
            <w:rFonts w:cs=""/>
          </w:rPr>
          <w:delText xml:space="preserve">, </w:delText>
        </w:r>
      </w:del>
      <w:r>
        <w:rPr/>
        <w:t xml:space="preserve">and </w:t>
      </w:r>
      <w:ins w:id="228" w:author="James Danckert" w:date="2015-01-18T19:26:00Z">
        <w:r>
          <w:rPr/>
          <w:t>the probability of indicating a non-target (</w:t>
        </w:r>
      </w:ins>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w:t>
      </w:r>
      <w:ins w:id="229" w:author="James Danckert" w:date="2015-01-18T19:26:00Z">
        <w:r>
          <w:rPr/>
          <w:t>, defined as ..</w:t>
        </w:r>
      </w:ins>
      <w:r>
        <w:rPr/>
        <w:t xml:space="preserve">. The two dependant variables were analyzed separately, rather than in a multivariate analysis, as the characteristics of the data violate many of the assumptions of standard multivariate tests and the limited sample size would render any result tenuous at best. This limits the ability to compare the two outcomes, but provides clearer answers to the distinct questions </w:t>
      </w:r>
      <w:del w:id="230" w:author="James Danckert" w:date="2015-01-18T19:26:00Z">
        <w:r>
          <w:rPr/>
          <w:delText xml:space="preserve">the two </w:delText>
        </w:r>
      </w:del>
      <w:ins w:id="231" w:author="James Danckert" w:date="2015-01-18T19:26:00Z">
        <w:r>
          <w:rPr/>
          <w:t xml:space="preserve">each </w:t>
        </w:r>
      </w:ins>
      <w:r>
        <w:rPr/>
        <w:t>measure</w:t>
      </w:r>
      <w:del w:id="232" w:author="James Danckert" w:date="2015-01-18T19:26:00Z">
        <w:r>
          <w:rPr/>
          <w:delText>s</w:delText>
        </w:r>
      </w:del>
      <w:r>
        <w:rPr/>
        <w:t xml:space="preserve"> address</w:t>
      </w:r>
      <w:ins w:id="233" w:author="James Danckert" w:date="2015-01-18T19:26:00Z">
        <w:r>
          <w:rPr/>
          <w:t>es</w:t>
        </w:r>
      </w:ins>
      <w:r>
        <w:rPr/>
        <w:t>.</w:t>
      </w:r>
    </w:p>
    <w:p>
      <w:pPr>
        <w:pStyle w:val="Normal"/>
        <w:rPr/>
      </w:pPr>
      <w:r>
        <w:rPr/>
        <w:t xml:space="preserve">[Guessing 1] First, guessing, or </w:t>
      </w:r>
      <w:ins w:id="234" w:author="James Danckert" w:date="2015-01-18T19:27:00Z">
        <w:r>
          <w:rPr/>
          <w:t xml:space="preserve">indicating a colour that was not represented in any of the target distributions (see Figure </w:t>
        </w:r>
      </w:ins>
      <w:commentRangeStart w:id="19"/>
      <w:r>
        <w:rPr/>
      </w:r>
      <w:ins w:id="235" w:author="James Danckert" w:date="2015-01-18T19:27:00Z">
        <w:r>
          <w:rPr/>
          <w:t>a</w:t>
        </w:r>
      </w:ins>
      <w:commentRangeEnd w:id="19"/>
      <w:r>
        <w:rPr/>
      </w:r>
      <w:r>
        <w:rPr/>
        <w:commentReference w:id="19"/>
      </w:r>
      <w:ins w:id="236" w:author="James Danckert" w:date="2015-01-18T19:27:00Z">
        <w:r>
          <w:rPr/>
          <w:t>)</w:t>
        </w:r>
      </w:ins>
      <w:commentRangeStart w:id="20"/>
      <w:r>
        <w:rPr/>
      </w:r>
      <w:del w:id="237" w:author="James Danckert" w:date="2015-01-18T19:28:00Z">
        <w:r>
          <w:rPr/>
          <w:delText>complete</w:delText>
        </w:r>
      </w:del>
      <w:commentRangeEnd w:id="20"/>
      <w:r>
        <w:rPr/>
      </w:r>
      <w:r>
        <w:rPr/>
        <w:commentReference w:id="20"/>
      </w:r>
      <w:del w:id="238" w:author="James Danckert" w:date="2015-01-18T19:28:00Z">
        <w:r>
          <w:rPr/>
          <w:delText xml:space="preserve"> failure to recall colours was analyzed</w:delText>
        </w:r>
      </w:del>
      <w:r>
        <w:rPr/>
        <w:t>. The restricted range of probability scores, and high frequency of near-zero outcomes produced a highly skewed and non-normal distribution that even with data transformations, was not sufficiently normal for parametric analysis to be appropriate. The means of the three groups and two target conditions can be seen in figure tk</w:t>
      </w:r>
      <w:ins w:id="239" w:author="James Danckert" w:date="2015-01-18T19:29:00Z">
        <w:r>
          <w:rPr/>
          <w:t>. As an attempt to analyse the data</w:t>
        </w:r>
      </w:ins>
      <w:del w:id="240" w:author="James Danckert" w:date="2015-01-18T19:30:00Z">
        <w:r>
          <w:rPr/>
          <w:delText>, however, in order to take a cautious approach to the analysis, a hierarchical non-parametric analysis of variance was not used. Instead</w:delText>
        </w:r>
      </w:del>
      <w:r>
        <w:rPr/>
        <w:t xml:space="preserve">, the two target conditions were collapsed to produce means for </w:t>
      </w:r>
      <w:ins w:id="241" w:author="James Danckert" w:date="2015-01-18T19:30:00Z">
        <w:r>
          <w:rPr/>
          <w:t xml:space="preserve">a </w:t>
        </w:r>
      </w:ins>
      <w:r>
        <w:rPr/>
        <w:t>more generic "multi-target" performance</w:t>
      </w:r>
      <w:ins w:id="242" w:author="James Danckert" w:date="2015-01-18T19:30:00Z">
        <w:r>
          <w:rPr/>
          <w:t xml:space="preserve"> metric</w:t>
        </w:r>
      </w:ins>
      <w:r>
        <w:rPr/>
        <w:t>.</w:t>
      </w:r>
    </w:p>
    <w:p>
      <w:pPr>
        <w:pStyle w:val="Normal"/>
        <w:rPr/>
      </w:pPr>
      <w:r>
        <w:rPr/>
        <w:t xml:space="preserve">[Guessing 2] The Kruskal-Wallis rank sum test was used for the non-parametric omnibus model of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and it did not indicate differences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2.89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m:t>
        </m:r>
      </m:oMath>
      <w:r>
        <w:rPr/>
        <w:t>). Non-parametric relative effects using Tukey contrasts were performed in a "one-sided" fashion, assuming age and injury would only impair performance. The Patients did not significantly differ from either the young adults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2.20</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0.08</m:t>
        </m:r>
      </m:oMath>
      <w:r>
        <w:rPr/>
        <w:t>), or older controls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0.19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0.8</m:t>
        </m:r>
      </m:oMath>
      <w:r>
        <w:rPr/>
        <w:t xml:space="preserve">)). The two healthy groups did not differ </w:t>
      </w:r>
      <w:del w:id="243" w:author="James Danckert" w:date="2015-01-18T19:32:00Z">
        <w:r>
          <w:rPr/>
          <w:delText xml:space="preserve">either </w:delText>
        </w:r>
      </w:del>
      <w:ins w:id="244" w:author="James Danckert" w:date="2015-01-18T19:32:00Z">
        <w:r>
          <w:rPr/>
          <w:t xml:space="preserve">from one another </w:t>
        </w:r>
      </w:ins>
      <w:r>
        <w:rPr/>
        <w:t>(</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0.86</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m:t>
        </m:r>
      </m:oMath>
      <w:r>
        <w:rPr/>
        <w:t xml:space="preserve">)). </w:t>
      </w:r>
      <w:del w:id="245" w:author="Unknown Author" w:date="2015-01-28T21:01:00Z">
        <w:r>
          <w:rPr/>
          <w:delText xml:space="preserve">Parametric tests </w:delText>
        </w:r>
      </w:del>
      <w:del w:id="246" w:author="Unknown Author" w:date="2015-01-28T21:00:00Z">
        <w:r>
          <w:rPr/>
          <w:delText>were also performed using a square-root transform of the data and yielded the same results.</w:delText>
        </w:r>
      </w:del>
      <w:r>
        <w:rPr/>
        <w:commentReference w:id="21"/>
      </w:r>
    </w:p>
    <w:p>
      <w:pPr>
        <w:pStyle w:val="Normal"/>
        <w:rPr>
          <w:rFonts w:cs=""/>
        </w:rPr>
      </w:pPr>
      <w:r>
        <w:rPr/>
        <w:t xml:space="preserve">[Non-target/binding errors] </w:t>
      </w:r>
      <w:del w:id="247" w:author="James Danckert" w:date="2015-01-18T19:41:00Z">
        <w:r>
          <w:rPr/>
          <w:delText xml:space="preserve">Like </w:delText>
        </w:r>
      </w:del>
      <w:ins w:id="248" w:author="James Danckert" w:date="2015-01-18T19:41:00Z">
        <w:r>
          <w:rPr/>
          <w:t xml:space="preserve">As was the case for the </w:t>
        </w:r>
      </w:ins>
      <w:del w:id="249" w:author="James Danckert" w:date="2015-01-18T19:41:00Z">
        <w:r>
          <w:rPr/>
          <w:delText xml:space="preserve">with </w:delText>
        </w:r>
      </w:del>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the </w:t>
      </w:r>
      <w:r>
        <w:rPr/>
      </w:r>
      <m:oMath xmlns:m="http://schemas.openxmlformats.org/officeDocument/2006/math">
        <m:sSub>
          <m:e>
            <m:r>
              <w:rPr>
                <w:rFonts w:ascii="Cambria Math" w:hAnsi="Cambria Math"/>
              </w:rPr>
              <m:t xml:space="preserve">P</m:t>
            </m:r>
          </m:e>
          <m:sub>
            <m:r>
              <w:rPr>
                <w:rFonts w:ascii="Cambria Math" w:hAnsi="Cambria Math"/>
              </w:rPr>
              <m:t xml:space="preserve">NT</m:t>
            </m:r>
          </m:sub>
        </m:sSub>
      </m:oMath>
      <w:r>
        <w:rPr/>
        <w:t xml:space="preserve"> data is highly non-normal and transformations are </w:t>
      </w:r>
      <w:ins w:id="250" w:author="James Danckert" w:date="2015-01-18T19:41:00Z">
        <w:r>
          <w:rPr/>
          <w:t>ineffective in correcting for the nature of thhe data</w:t>
        </w:r>
      </w:ins>
      <w:del w:id="251" w:author="James Danckert" w:date="2015-01-18T19:41:00Z">
        <w:r>
          <w:rPr/>
          <w:delText>insufficient to deal with it</w:delText>
        </w:r>
      </w:del>
      <w:r>
        <w:rPr/>
        <w:t xml:space="preserve">. </w:t>
      </w:r>
      <w:del w:id="252" w:author="James Danckert" w:date="2015-01-18T19:41:00Z">
        <w:r>
          <w:rPr/>
          <w:delText>As above, f</w:delText>
        </w:r>
      </w:del>
      <w:ins w:id="253" w:author="James Danckert" w:date="2015-01-18T19:41:00Z">
        <w:r>
          <w:rPr/>
          <w:t>F</w:t>
        </w:r>
      </w:ins>
      <w:r>
        <w:rPr/>
        <w:t>igure tk presents the means for the two multi-target conditions (2- and 3-targets)</w:t>
      </w:r>
      <w:ins w:id="254" w:author="James Danckert" w:date="2015-01-18T19:42:00Z">
        <w:r>
          <w:rPr/>
          <w:t>. As was done for the guessing data</w:t>
        </w:r>
      </w:ins>
      <w:r>
        <w:rPr/>
        <w:t xml:space="preserve">, </w:t>
      </w:r>
      <w:del w:id="255" w:author="James Danckert" w:date="2015-01-18T19:42:00Z">
        <w:r>
          <w:rPr/>
          <w:delText xml:space="preserve">but the </w:delText>
        </w:r>
      </w:del>
      <w:r>
        <w:rPr/>
        <w:t xml:space="preserve">analysis </w:t>
      </w:r>
      <w:ins w:id="256" w:author="James Danckert" w:date="2015-01-18T19:42:00Z">
        <w:r>
          <w:rPr/>
          <w:t>wa</w:t>
        </w:r>
      </w:ins>
      <w:del w:id="257" w:author="James Danckert" w:date="2015-01-18T19:42:00Z">
        <w:r>
          <w:rPr/>
          <w:delText>i</w:delText>
        </w:r>
      </w:del>
      <w:r>
        <w:rPr/>
        <w:t>s performed on the collapsed means of the two conditions. Here, however, the Kruskal-Wallis test was significant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7.5</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w:t>
      </w:r>
      <w:del w:id="258" w:author="James Danckert" w:date="2015-01-18T19:42:00Z">
        <w:r>
          <w:rPr/>
          <w:delText>The same m</w:delText>
        </w:r>
      </w:del>
      <w:ins w:id="259" w:author="James Danckert" w:date="2015-01-18T19:42:00Z">
        <w:r>
          <w:rPr/>
          <w:t>M</w:t>
        </w:r>
      </w:ins>
      <w:r>
        <w:rPr/>
        <w:t xml:space="preserve">ultiple comparison tests </w:t>
      </w:r>
      <w:del w:id="260" w:author="James Danckert" w:date="2015-01-18T19:42:00Z">
        <w:r>
          <w:rPr/>
          <w:delText xml:space="preserve">were performed as above, and </w:delText>
        </w:r>
      </w:del>
      <w:r>
        <w:rPr/>
        <w:t>yielded significant differences between the patients and the two healthy groups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12</m:t>
            </m:r>
          </m:e>
        </m:d>
        <m:r>
          <w:rPr>
            <w:rFonts w:ascii="Cambria Math" w:hAnsi="Cambria Math"/>
          </w:rPr>
          <m:t xml:space="preserve">=</m:t>
        </m:r>
        <m:r>
          <w:rPr>
            <w:rFonts w:ascii="Cambria Math" w:hAnsi="Cambria Math"/>
          </w:rPr>
          <m:t xml:space="preserve">2.47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older controls, and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3.9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young adults). The two healthy groups</w:t>
      </w:r>
      <w:ins w:id="261" w:author="James Danckert" w:date="2015-01-18T19:42:00Z">
        <w:r>
          <w:rPr/>
          <w:t xml:space="preserve"> did not differ from one another </w:t>
        </w:r>
      </w:ins>
      <w:del w:id="262" w:author="James Danckert" w:date="2015-01-18T19:43:00Z">
        <w:r>
          <w:rPr/>
          <w:delText xml:space="preserve">, however, were not shown to be different </w:delText>
        </w:r>
      </w:del>
      <w:r>
        <w:rPr/>
        <w:t>(</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0.54</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0.6</m:t>
        </m:r>
      </m:oMath>
      <w:ins w:id="263" w:author="James Danckert" w:date="2015-01-18T19:43:00Z">
        <w:r>
          <w:rPr>
            <w:rFonts w:cs=""/>
          </w:rPr>
          <w:t xml:space="preserve">). </w:t>
        </w:r>
      </w:ins>
    </w:p>
    <w:p>
      <w:pPr>
        <w:pStyle w:val="Normal"/>
        <w:rPr/>
      </w:pPr>
      <w:commentRangeStart w:id="22"/>
      <w:r>
        <w:rPr/>
        <w:t xml:space="preserve">FIXME: </w:t>
      </w:r>
      <w:del w:id="264" w:author="Unknown Author" w:date="2015-01-28T21:02:00Z">
        <w:r>
          <w:rPr/>
          <w:delText xml:space="preserve">I have a </w:delText>
        </w:r>
      </w:del>
      <w:r>
        <w:rPr/>
        <w:t xml:space="preserve">plot of the collapsed means </w:t>
      </w:r>
      <w:del w:id="265" w:author="Unknown Author" w:date="2015-01-28T21:02:00Z">
        <w:r>
          <w:rPr/>
          <w:delText>I could use instead, or as well as,</w:delText>
        </w:r>
      </w:del>
      <w:ins w:id="266" w:author="Unknown Author" w:date="2015-01-28T21:02:00Z">
        <w:r>
          <w:rPr/>
          <w:t>over the</w:t>
        </w:r>
      </w:ins>
      <w:r>
        <w:rPr/>
        <w:t xml:space="preserve"> the 6 means plot.</w:t>
      </w:r>
      <w:ins w:id="267" w:author="Unknown Author" w:date="2015-01-28T21:02:00Z">
        <w:r>
          <w:rPr/>
          <w:t xml:space="preserve"> </w:t>
        </w:r>
      </w:ins>
      <w:ins w:id="268" w:author="Unknown Author" w:date="2015-01-28T21:02:00Z">
        <w:r>
          <w:rPr/>
          <w:t>Combined somehow?</w:t>
        </w:r>
      </w:ins>
      <w:commentRangeEnd w:id="22"/>
      <w:r>
        <w:rPr/>
      </w:r>
      <w:r>
        <w:rPr/>
        <w:commentReference w:id="22"/>
      </w:r>
    </w:p>
    <w:p>
      <w:pPr>
        <w:pStyle w:val="Normal"/>
        <w:rPr/>
      </w:pPr>
      <w:commentRangeStart w:id="23"/>
      <w:r>
        <w:rPr/>
        <w:t xml:space="preserve">FIXME: </w:t>
      </w:r>
      <w:ins w:id="269" w:author="Unknown Author" w:date="2015-01-28T21:03:00Z">
        <w:r>
          <w:rPr/>
          <w:t xml:space="preserve">Table of </w:t>
        </w:r>
      </w:ins>
      <w:del w:id="270" w:author="Unknown Author" w:date="2015-01-28T21:03:00Z">
        <w:r>
          <w:rPr/>
          <w:delText xml:space="preserve">Some sort of </w:delText>
        </w:r>
      </w:del>
      <w:del w:id="271" w:author="Unknown Author" w:date="2015-01-28T21:04:00Z">
        <w:r>
          <w:rPr/>
          <w:delText>effect size</w:delText>
        </w:r>
      </w:del>
      <w:del w:id="272" w:author="Unknown Author" w:date="2015-01-28T21:03:00Z">
        <w:r>
          <w:rPr/>
          <w:delText xml:space="preserve"> may be useful here</w:delText>
        </w:r>
      </w:del>
      <w:r>
        <w:rPr/>
        <w:t xml:space="preserve">, </w:t>
      </w:r>
      <w:del w:id="273" w:author="Unknown Author" w:date="2015-01-28T21:03:00Z">
        <w:r>
          <w:rPr/>
          <w:delText>or just reporting the</w:delText>
        </w:r>
      </w:del>
      <w:r>
        <w:rPr/>
        <w:t xml:space="preserve"> means, </w:t>
      </w:r>
      <w:ins w:id="274" w:author="Unknown Author" w:date="2015-01-28T21:03:00Z">
        <w:r>
          <w:rPr/>
          <w:t xml:space="preserve">and Cohen's d. </w:t>
        </w:r>
      </w:ins>
      <w:ins w:id="275" w:author="Unknown Author" w:date="2015-01-28T21:04:00Z">
        <w:r>
          <w:rPr/>
          <w:t>effect size</w:t>
        </w:r>
      </w:ins>
      <w:del w:id="276" w:author="Unknown Author" w:date="2015-01-28T21:03:00Z">
        <w:r>
          <w:rPr/>
          <w:delText xml:space="preserve">as the Patient </w:delText>
        </w:r>
      </w:del>
      <w:del w:id="277" w:author="Unknown Author" w:date="2015-01-28T21:03:00Z">
        <w:r>
          <w:rPr>
            <w:drawing>
              <wp:inline distT="0" distB="127000" distL="0" distR="0">
                <wp:extent cx="303530" cy="191770"/>
                <wp:effectExtent l="0" t="0" r="0" b="0"/>
                <wp:docPr id="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2"/>
                        <a:stretch>
                          <a:fillRect/>
                        </a:stretch>
                      </pic:blipFill>
                      <pic:spPr bwMode="auto">
                        <a:xfrm>
                          <a:off x="0" y="0"/>
                          <a:ext cx="303530" cy="191770"/>
                        </a:xfrm>
                        <a:prstGeom prst="rect">
                          <a:avLst/>
                        </a:prstGeom>
                        <a:noFill/>
                        <a:ln w="9525">
                          <a:noFill/>
                          <a:miter lim="800000"/>
                          <a:headEnd/>
                          <a:tailEnd/>
                        </a:ln>
                      </pic:spPr>
                    </pic:pic>
                  </a:graphicData>
                </a:graphic>
              </wp:inline>
            </w:drawing>
          </w:rPr>
        </w:r>
      </w:del>
      <w:del w:id="278" w:author="Unknown Author" w:date="2015-01-28T21:03:00Z">
        <w:r>
          <w:rPr/>
          <w:delText xml:space="preserve"> is about 4 times that of the other groups.</w:delText>
        </w:r>
      </w:del>
      <w:commentRangeEnd w:id="23"/>
      <w:r>
        <w:rPr/>
      </w:r>
      <w:r>
        <w:rPr/>
        <w:commentReference w:id="23"/>
      </w:r>
    </w:p>
    <w:p>
      <w:pPr>
        <w:pStyle w:val="Heading3"/>
        <w:rPr/>
      </w:pPr>
      <w:bookmarkStart w:id="20" w:name="covert-orienting-task"/>
      <w:bookmarkEnd w:id="20"/>
      <w:r>
        <w:rPr/>
        <w:t>Covert Orienting Task</w:t>
      </w:r>
    </w:p>
    <w:p>
      <w:pPr>
        <w:pStyle w:val="Normal"/>
        <w:rPr/>
      </w:pPr>
      <w:bookmarkStart w:id="21" w:name="covert-orienting-task"/>
      <w:bookmarkEnd w:id="21"/>
      <w:r>
        <w:rPr/>
        <w:t xml:space="preserve">Analysis of the covert orienting data was extremely limited </w:t>
      </w:r>
      <w:del w:id="279" w:author="James Danckert" w:date="2015-01-18T19:50:00Z">
        <w:r>
          <w:rPr/>
          <w:delText xml:space="preserve">because </w:delText>
        </w:r>
      </w:del>
      <w:ins w:id="280" w:author="James Danckert" w:date="2015-01-18T19:50:00Z">
        <w:r>
          <w:rPr/>
          <w:t xml:space="preserve">given that </w:t>
        </w:r>
      </w:ins>
      <w:r>
        <w:rPr/>
        <w:t xml:space="preserve">3 of the 8 patients </w:t>
      </w:r>
      <w:del w:id="281" w:author="James Danckert" w:date="2015-01-18T19:50:00Z">
        <w:r>
          <w:rPr/>
          <w:delText xml:space="preserve">did not </w:delText>
        </w:r>
      </w:del>
      <w:ins w:id="282" w:author="James Danckert" w:date="2015-01-18T19:50:00Z">
        <w:r>
          <w:rPr/>
          <w:t xml:space="preserve">failed to </w:t>
        </w:r>
      </w:ins>
      <w:r>
        <w:rPr/>
        <w:t>respond to any left</w:t>
      </w:r>
      <w:ins w:id="283" w:author="James Danckert" w:date="2015-01-18T19:50:00Z">
        <w:r>
          <w:rPr/>
          <w:t>-sided</w:t>
        </w:r>
      </w:ins>
      <w:r>
        <w:rPr/>
        <w:t xml:space="preserve"> targets. Not only does this prevent any measure of leftward orienting deficits in almost half the sample, but those three participants exhibited the strongest symptoms of neglect on the clinical measures. This means that not only is the power of any analysis reduced, but that analysis will necessarily be performed only on moderately neglecting </w:t>
      </w:r>
      <w:commentRangeStart w:id="24"/>
      <w:r>
        <w:rPr/>
        <w:t>participants</w:t>
      </w:r>
      <w:commentRangeEnd w:id="24"/>
      <w:r>
        <w:rPr/>
      </w:r>
      <w:r>
        <w:rPr/>
        <w:commentReference w:id="24"/>
      </w:r>
      <w:r>
        <w:rPr/>
        <w:t>.</w:t>
      </w:r>
    </w:p>
    <w:p>
      <w:pPr>
        <w:pStyle w:val="Normal"/>
        <w:rPr/>
      </w:pPr>
      <w:ins w:id="284" w:author="Unknown Author" w:date="2015-01-28T21:05:00Z">
        <w:r>
          <w:rPr/>
          <w:t>FIXME: Applicable to above and discussion if the “3” were also worst on VWM task.</w:t>
        </w:r>
      </w:ins>
    </w:p>
    <w:p>
      <w:pPr>
        <w:pStyle w:val="Normal"/>
        <w:rPr/>
      </w:pPr>
      <w:del w:id="285" w:author="James Danckert" w:date="2015-01-18T19:51:00Z">
        <w:r>
          <w:rPr/>
          <w:delText>The l</w:delText>
        </w:r>
      </w:del>
      <w:ins w:id="286" w:author="James Danckert" w:date="2015-01-18T19:51:00Z">
        <w:r>
          <w:rPr/>
          <w:t>L</w:t>
        </w:r>
      </w:ins>
      <w:r>
        <w:rPr/>
        <w:t xml:space="preserve">eftward cue-effect </w:t>
      </w:r>
      <w:del w:id="287" w:author="James Danckert" w:date="2015-01-18T19:51:00Z">
        <w:r>
          <w:rPr/>
          <w:delText xml:space="preserve">scores </w:delText>
        </w:r>
      </w:del>
      <w:ins w:id="288" w:author="James Danckert" w:date="2015-01-18T19:51:00Z">
        <w:r>
          <w:rPr/>
          <w:t xml:space="preserve">sizes </w:t>
        </w:r>
      </w:ins>
      <w:r>
        <w:rPr/>
        <w:t xml:space="preserve">(CES) were calculated for each participant in the patient group and </w:t>
      </w:r>
      <w:del w:id="289" w:author="James Danckert" w:date="2015-01-18T20:04:00Z">
        <w:r>
          <w:rPr/>
          <w:delText xml:space="preserve">the </w:delText>
        </w:r>
      </w:del>
      <w:r>
        <w:rPr/>
        <w:t xml:space="preserve">older controls. </w:t>
      </w:r>
      <w:del w:id="290" w:author="James Danckert" w:date="2015-01-18T20:04:00Z">
        <w:r>
          <w:rPr/>
          <w:delText>As a check of experimental design, b</w:delText>
        </w:r>
      </w:del>
      <w:ins w:id="291" w:author="James Danckert" w:date="2015-01-18T20:04:00Z">
        <w:r>
          <w:rPr/>
          <w:t>B</w:t>
        </w:r>
      </w:ins>
      <w:r>
        <w:rPr/>
        <w:t xml:space="preserve">oth groups </w:t>
      </w:r>
      <w:del w:id="292" w:author="James Danckert" w:date="2015-01-18T20:04:00Z">
        <w:r>
          <w:rPr/>
          <w:delText xml:space="preserve">were checked for, and found to </w:delText>
        </w:r>
      </w:del>
      <w:r>
        <w:rPr/>
        <w:t>exhibit</w:t>
      </w:r>
      <w:ins w:id="293" w:author="James Danckert" w:date="2015-01-18T20:04:00Z">
        <w:r>
          <w:rPr/>
          <w:t>ed</w:t>
        </w:r>
      </w:ins>
      <w:r>
        <w:rPr/>
        <w:t xml:space="preserve"> significant cue effects, indicating significant cost </w:t>
      </w:r>
      <w:ins w:id="294" w:author="James Danckert" w:date="2015-01-18T20:04:00Z">
        <w:r>
          <w:rPr/>
          <w:t xml:space="preserve">for reorienting attention to invlidely cued targets </w:t>
        </w:r>
      </w:ins>
      <w:del w:id="295" w:author="James Danckert" w:date="2015-01-18T20:04:00Z">
        <w:r>
          <w:rPr/>
          <w:delText xml:space="preserve">of covert re-orienting of attention </w:delText>
        </w:r>
      </w:del>
      <w:r>
        <w:rPr/>
        <w:t>(</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2.</m:t>
        </m:r>
        <m:r>
          <w:rPr>
            <w:rFonts w:ascii="Cambria Math" w:hAnsi="Cambria Math"/>
          </w:rPr>
          <m:t xml:space="preserve">1599</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the patients, and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7</m:t>
            </m:r>
          </m:e>
        </m:d>
        <m:r>
          <w:rPr>
            <w:rFonts w:ascii="Cambria Math" w:hAnsi="Cambria Math"/>
          </w:rPr>
          <m:t xml:space="preserve">=</m:t>
        </m:r>
        <m:r>
          <w:rPr>
            <w:rFonts w:ascii="Cambria Math" w:hAnsi="Cambria Math"/>
          </w:rPr>
          <m:t xml:space="preserve">2.4802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for the older controls). To examine group differences in covert orienting, a mixed Anova was performed with group </w:t>
      </w:r>
      <w:ins w:id="296" w:author="James Danckert" w:date="2015-01-18T20:05:00Z">
        <w:r>
          <w:rPr/>
          <w:t xml:space="preserve">as the between-subjects factor </w:t>
        </w:r>
      </w:ins>
      <w:r>
        <w:rPr/>
        <w:t xml:space="preserve">and </w:t>
      </w:r>
      <w:del w:id="297" w:author="James Danckert" w:date="2015-01-18T20:05:00Z">
        <w:r>
          <w:rPr/>
          <w:delText xml:space="preserve">the within-subject </w:delText>
        </w:r>
      </w:del>
      <w:r>
        <w:rPr/>
        <w:t xml:space="preserve">SOA </w:t>
      </w:r>
      <w:del w:id="298" w:author="James Danckert" w:date="2015-01-18T20:05:00Z">
        <w:r>
          <w:rPr/>
          <w:delText xml:space="preserve">variable </w:delText>
        </w:r>
      </w:del>
      <w:r>
        <w:rPr/>
        <w:t xml:space="preserve">as </w:t>
      </w:r>
      <w:del w:id="299" w:author="James Danckert" w:date="2015-01-18T20:05:00Z">
        <w:r>
          <w:rPr/>
          <w:delText>predictors</w:delText>
        </w:r>
      </w:del>
      <w:ins w:id="300" w:author="James Danckert" w:date="2015-01-18T20:05:00Z">
        <w:r>
          <w:rPr/>
          <w:t>the within-subjects factor</w:t>
        </w:r>
      </w:ins>
      <w:r>
        <w:rPr/>
        <w:t xml:space="preserve">. An effect of group </w:t>
      </w:r>
      <w:ins w:id="301" w:author="James Danckert" w:date="2015-01-18T20:06:00Z">
        <w:r>
          <w:rPr/>
          <w:t xml:space="preserve">approached </w:t>
        </w:r>
      </w:ins>
      <w:del w:id="302" w:author="James Danckert" w:date="2015-01-18T20:06:00Z">
        <w:r>
          <w:rPr/>
          <w:delText xml:space="preserve">was nearly, but not quite </w:delText>
        </w:r>
      </w:del>
      <w:r>
        <w:rPr/>
        <w:t>significan</w:t>
      </w:r>
      <w:ins w:id="303" w:author="James Danckert" w:date="2015-01-18T20:06:00Z">
        <w:r>
          <w:rPr/>
          <w:t>ce</w:t>
        </w:r>
      </w:ins>
      <w:del w:id="304" w:author="James Danckert" w:date="2015-01-18T20:06:00Z">
        <w:r>
          <w:rPr/>
          <w:delText>t</w:delText>
        </w:r>
      </w:del>
      <w:r>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0.08</m:t>
        </m:r>
      </m:oMath>
      <w:r>
        <w:rPr/>
        <w:t xml:space="preserve">), while SOA and the interaction were </w:t>
      </w:r>
      <w:del w:id="305" w:author="James Danckert" w:date="2015-01-18T20:06:00Z">
        <w:r>
          <w:rPr/>
          <w:delText xml:space="preserve">clearly </w:delText>
        </w:r>
      </w:del>
      <w:r>
        <w:rPr/>
        <w:t>non-significant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0.5</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0.49</m:t>
        </m:r>
      </m:oMath>
      <w:r>
        <w:rPr/>
        <w:t xml:space="preserve">,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0.02</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0.8</m:t>
        </m:r>
      </m:oMath>
      <w:r>
        <w:rPr/>
        <w:t xml:space="preserve">). </w:t>
      </w:r>
      <w:del w:id="306" w:author="James Danckert" w:date="2015-01-18T20:06:00Z">
        <w:r>
          <w:rPr/>
          <w:delText>When collapsing across SOA, the two groups, were again, not quite significantly different (</w:delText>
        </w:r>
      </w:del>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4.4</m:t>
            </m:r>
          </m:e>
        </m:d>
        <m:r>
          <w:rPr>
            <w:rFonts w:ascii="Cambria Math" w:hAnsi="Cambria Math"/>
          </w:rPr>
          <m:t xml:space="preserve">=</m:t>
        </m:r>
        <m:r>
          <w:rPr>
            <w:rFonts w:ascii="Cambria Math" w:hAnsi="Cambria Math"/>
          </w:rPr>
          <m:t xml:space="preserve">1.5</m:t>
        </m:r>
      </m:oMath>
      <w:del w:id="307" w:author="James Danckert" w:date="2015-01-18T20:06:00Z">
        <w:r>
          <w:rPr/>
          <w:delText xml:space="preserve">, </w:delText>
        </w:r>
      </w:del>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0.09</m:t>
        </m:r>
      </m:oMath>
      <w:del w:id="308" w:author="James Danckert" w:date="2015-01-18T20:06:00Z">
        <w:r>
          <w:rPr/>
          <w:delText>).</w:delText>
        </w:r>
      </w:del>
    </w:p>
    <w:p>
      <w:pPr>
        <w:pStyle w:val="Normal"/>
        <w:rPr/>
      </w:pPr>
      <w:r>
        <w:rPr/>
        <w:t xml:space="preserve">[Compare directly to normative data] Figure tk depicts the CES of the 5 neglect participants over the range of performance </w:t>
      </w:r>
      <w:ins w:id="309" w:author="James Danckert" w:date="2015-01-18T20:08:00Z">
        <w:r>
          <w:rPr/>
          <w:t xml:space="preserve">observed </w:t>
        </w:r>
      </w:ins>
      <w:r>
        <w:rPr/>
        <w:t xml:space="preserve">in the healthy controls. As can be </w:t>
      </w:r>
      <w:del w:id="310" w:author="James Danckert" w:date="2015-01-18T20:09:00Z">
        <w:r>
          <w:rPr/>
          <w:delText>observed</w:delText>
        </w:r>
      </w:del>
      <w:ins w:id="311" w:author="James Danckert" w:date="2015-01-18T20:09:00Z">
        <w:r>
          <w:rPr/>
          <w:t>seen in the figure</w:t>
        </w:r>
      </w:ins>
      <w:r>
        <w:rPr/>
        <w:t xml:space="preserve">, three of the patients performed well </w:t>
      </w:r>
      <w:ins w:id="312" w:author="James Danckert" w:date="2015-01-18T20:09:00Z">
        <w:r>
          <w:rPr/>
          <w:t>within the range of healthy controls. In contrast, the final two patients demonstrated leftward CESs that were well outside the range of the healthy older controls</w:t>
        </w:r>
      </w:ins>
      <w:del w:id="313" w:author="James Danckert" w:date="2015-01-18T20:10:00Z">
        <w:r>
          <w:rPr/>
          <w:delText>inside normal performance, with the remaining two far-afield</w:delText>
        </w:r>
      </w:del>
      <w:r>
        <w:rPr/>
        <w:t>. It</w:t>
      </w:r>
      <w:ins w:id="314" w:author="James Danckert" w:date="2015-01-18T20:10:00Z">
        <w:r>
          <w:rPr/>
          <w:t xml:space="preserve"> i</w:t>
        </w:r>
      </w:ins>
      <w:del w:id="315" w:author="James Danckert" w:date="2015-01-18T20:10:00Z">
        <w:r>
          <w:rPr/>
          <w:delText>'</w:delText>
        </w:r>
      </w:del>
      <w:r>
        <w:rPr/>
        <w:t xml:space="preserve">s also worth noting that </w:t>
      </w:r>
      <w:commentRangeStart w:id="25"/>
      <w:r>
        <w:rPr/>
        <w:t xml:space="preserve">one of the two, Patient 171, </w:t>
      </w:r>
      <w:commentRangeEnd w:id="25"/>
      <w:r>
        <w:rPr/>
      </w:r>
      <w:r>
        <w:rPr/>
        <w:commentReference w:id="25"/>
      </w:r>
      <w:r>
        <w:rPr/>
        <w:t>did not show any signs of neglect on the clinical tests, and the other, Patient 454, exhibited only weakly neglecting symptoms when compared with their cohort. The patient produced a bisection bias above our threshold, though only at 6%, a near median performance for the group, and produced errors in figure copying, but did not miss any left-sided targets in the stars test. It also should be noted that Patient 171 did not show similarly large rightward CE sizes, so it cannot be said that the result was a deficit of general covert re-orienting, but, indeed, a lateralized deficit (</w:t>
      </w:r>
      <w:r>
        <w:rPr/>
      </w:r>
      <m:oMath xmlns:m="http://schemas.openxmlformats.org/officeDocument/2006/math">
        <m:r>
          <w:rPr>
            <w:rFonts w:ascii="Cambria Math" w:hAnsi="Cambria Math"/>
          </w:rPr>
          <m:t xml:space="preserve">CE</m:t>
        </m:r>
        <m:sSub>
          <m:e>
            <m:r>
              <w:rPr>
                <w:rFonts w:ascii="Cambria Math" w:hAnsi="Cambria Math"/>
              </w:rPr>
              <m:t xml:space="preserve">S</m:t>
            </m:r>
          </m:e>
          <m:sub>
            <m:r>
              <w:rPr>
                <w:rFonts w:ascii="Cambria Math" w:hAnsi="Cambria Math"/>
              </w:rPr>
              <m:t xml:space="preserve">R</m:t>
            </m:r>
          </m:sub>
        </m:sSub>
      </m:oMath>
      <w:r>
        <w:rPr/>
        <w:t xml:space="preserve"> of -22 and 11 for 50 and 150ms SOA respectively). For Patient 454, it was less clear (</w:t>
      </w:r>
      <w:r>
        <w:rPr/>
      </w:r>
      <m:oMath xmlns:m="http://schemas.openxmlformats.org/officeDocument/2006/math">
        <m:r>
          <w:rPr>
            <w:rFonts w:ascii="Cambria Math" w:hAnsi="Cambria Math"/>
          </w:rPr>
          <m:t xml:space="preserve">CE</m:t>
        </m:r>
        <m:sSub>
          <m:e>
            <m:r>
              <w:rPr>
                <w:rFonts w:ascii="Cambria Math" w:hAnsi="Cambria Math"/>
              </w:rPr>
              <m:t xml:space="preserve">S</m:t>
            </m:r>
          </m:e>
          <m:sub>
            <m:r>
              <w:rPr>
                <w:rFonts w:ascii="Cambria Math" w:hAnsi="Cambria Math"/>
              </w:rPr>
              <m:t xml:space="preserve">R</m:t>
            </m:r>
          </m:sub>
        </m:sSub>
      </m:oMath>
      <w:r>
        <w:rPr/>
        <w:t xml:space="preserve"> of -263 and -21 for 50 and 150ms SOA respectively; negative values indicate faster invalid trials).</w:t>
      </w:r>
    </w:p>
    <w:p>
      <w:pPr>
        <w:pStyle w:val="Normal"/>
        <w:rPr/>
      </w:pPr>
      <w:ins w:id="316" w:author="Unknown Author" w:date="2015-01-28T21:09:00Z">
        <w:r>
          <w:rPr/>
        </w:r>
      </w:ins>
    </w:p>
    <w:p>
      <w:pPr>
        <w:pStyle w:val="Normal"/>
        <w:rPr/>
      </w:pPr>
      <w:ins w:id="317" w:author="Unknown Author" w:date="2015-01-28T21:10:00Z">
        <w:r>
          <w:rPr/>
          <w:t>Comparing TE and SWM</w:t>
        </w:r>
      </w:ins>
    </w:p>
    <w:p>
      <w:pPr>
        <w:pStyle w:val="Normal"/>
        <w:rPr/>
      </w:pPr>
      <w:commentRangeStart w:id="26"/>
      <w:r>
        <w:rPr/>
        <w:t>The</w:t>
      </w:r>
      <w:commentRangeEnd w:id="26"/>
      <w:r>
        <w:rPr/>
      </w:r>
      <w:r>
        <w:rPr/>
        <w:commentReference w:id="26"/>
      </w:r>
      <w:r>
        <w:rPr/>
        <w:t xml:space="preserve"> reduced group size as a result of the inability of </w:t>
      </w:r>
      <w:del w:id="318" w:author="James Danckert" w:date="2015-01-18T20:12:00Z">
        <w:r>
          <w:rPr/>
          <w:delText xml:space="preserve">3 </w:delText>
        </w:r>
      </w:del>
      <w:ins w:id="319" w:author="James Danckert" w:date="2015-01-18T20:12:00Z">
        <w:r>
          <w:rPr/>
          <w:t xml:space="preserve">three </w:t>
        </w:r>
      </w:ins>
      <w:r>
        <w:rPr/>
        <w:t xml:space="preserve">patients to orient to leftward targets prevents reliable statistical analysis of the relationship between the covert orienting and visual working memory tasks. The two patients that performed well outside of the range of healthy performance on the covert orienting task did not stand out with extreme performance deficits on the visual working memory task. When compared with the rest of the neglecting group, Patient 454 performed slightly worse than the median on both measures, while Patient 171, who, incidentally was the only one in the group to score negatively on all three clinical measures of neglect, was actually the most accurate participant, again, on both </w:t>
      </w:r>
      <w:commentRangeStart w:id="27"/>
      <w:r>
        <w:rPr/>
        <w:t>measures</w:t>
      </w:r>
      <w:commentRangeEnd w:id="27"/>
      <w:r>
        <w:rPr/>
      </w:r>
      <w:r>
        <w:rPr/>
        <w:commentReference w:id="27"/>
      </w:r>
      <w:r>
        <w:rPr/>
        <w:t>.</w:t>
      </w:r>
      <w:ins w:id="320" w:author="Unknown Author" w:date="2015-01-28T21:11:00Z">
        <w:r>
          <w:rPr/>
          <w:t xml:space="preserve"> </w:t>
        </w:r>
      </w:ins>
      <w:ins w:id="321" w:author="Unknown Author" w:date="2015-01-28T21:11:00Z">
        <w:r>
          <w:rPr/>
          <w:t xml:space="preserve">This lack of </w:t>
        </w:r>
      </w:ins>
      <w:ins w:id="322" w:author="Unknown Author" w:date="2015-01-28T21:12:00Z">
        <w:r>
          <w:rPr/>
          <w:t xml:space="preserve">reliably similar performance between the two tasks hints at the </w:t>
        </w:r>
      </w:ins>
      <w:ins w:id="323" w:author="Unknown Author" w:date="2015-01-28T21:13:00Z">
        <w:r>
          <w:rPr/>
          <w:t>decoupled nature of the two domains suggested earlier.</w:t>
        </w:r>
      </w:ins>
    </w:p>
    <w:p>
      <w:pPr>
        <w:pStyle w:val="Normal"/>
        <w:rPr/>
      </w:pPr>
      <w:r>
        <w:rPr/>
        <w:t>TODO: table with performance on both tasks and clinical measures. Group medians in margins.</w:t>
      </w:r>
    </w:p>
    <w:p>
      <w:pPr>
        <w:pStyle w:val="Normal"/>
        <w:rPr/>
      </w:pPr>
      <w:ins w:id="324" w:author="Unknown Author" w:date="2015-01-28T21:10:00Z">
        <w:r>
          <w:rPr/>
          <w:t>FIXME: Above two paragraphs could be mostly moved to Discussion</w:t>
        </w:r>
      </w:ins>
    </w:p>
    <w:p>
      <w:pPr>
        <w:pStyle w:val="Heading1"/>
        <w:rPr/>
      </w:pPr>
      <w:bookmarkStart w:id="22" w:name="discussion"/>
      <w:bookmarkEnd w:id="22"/>
      <w:r>
        <w:rPr/>
        <w:t>Discussion</w:t>
      </w:r>
    </w:p>
    <w:p>
      <w:pPr>
        <w:pStyle w:val="Normal"/>
        <w:rPr/>
      </w:pPr>
      <w:bookmarkStart w:id="23" w:name="discussion"/>
      <w:bookmarkEnd w:id="23"/>
      <w:r>
        <w:rPr/>
        <w:t xml:space="preserve">[VWM single] The response precision data indicates that the patients were able to </w:t>
      </w:r>
      <w:commentRangeStart w:id="28"/>
      <w:r>
        <w:rPr/>
      </w:r>
      <w:del w:id="325" w:author="Unknown Author" w:date="2015-01-28T21:18:00Z">
        <w:r>
          <w:rPr/>
          <w:delText xml:space="preserve">understand </w:delText>
        </w:r>
      </w:del>
      <w:del w:id="326" w:author="Unknown Author" w:date="2015-01-28T21:18:00Z">
        <w:commentRangeEnd w:id="28"/>
        <w:r>
          <w:rPr/>
        </w:r>
      </w:del>
      <w:del w:id="327" w:author="Unknown Author" w:date="2015-01-28T21:18:00Z">
        <w:r>
          <w:rPr/>
          <w:commentReference w:id="28"/>
        </w:r>
      </w:del>
      <w:del w:id="328" w:author="Unknown Author" w:date="2015-01-28T21:18:00Z">
        <w:r>
          <w:rPr/>
          <w:delText xml:space="preserve">and </w:delText>
        </w:r>
      </w:del>
      <w:r>
        <w:rPr/>
        <w:t xml:space="preserve">perform the basic task of </w:t>
      </w:r>
      <w:del w:id="329" w:author="James Danckert" w:date="2015-01-18T20:17:00Z">
        <w:r>
          <w:rPr/>
          <w:delText xml:space="preserve">pointing to </w:delText>
        </w:r>
      </w:del>
      <w:ins w:id="330" w:author="James Danckert" w:date="2015-01-18T20:17:00Z">
        <w:r>
          <w:rPr/>
          <w:t xml:space="preserve">indicating </w:t>
        </w:r>
      </w:ins>
      <w:r>
        <w:rPr/>
        <w:t>a colour to a similar degree of proficiency as the two control groups</w:t>
      </w:r>
      <w:ins w:id="331" w:author="Unknown Author" w:date="2015-01-28T21:19:00Z">
        <w:r>
          <w:rPr/>
          <w:t xml:space="preserve">, </w:t>
        </w:r>
      </w:ins>
      <w:ins w:id="332" w:author="Unknown Author" w:date="2015-01-28T21:20:00Z">
        <w:r>
          <w:rPr/>
          <w:t xml:space="preserve">demonstrating that basic perceptual representations are in-tact, and that they are able to respond as well as controls when </w:t>
        </w:r>
      </w:ins>
      <w:ins w:id="333" w:author="Unknown Author" w:date="2015-01-28T21:21:00Z">
        <w:r>
          <w:rPr/>
          <w:t xml:space="preserve">they are able to recall the correct </w:t>
        </w:r>
      </w:ins>
      <w:ins w:id="334" w:author="Unknown Author" w:date="2015-01-28T21:22:00Z">
        <w:r>
          <w:rPr/>
          <w:t>visual information</w:t>
        </w:r>
      </w:ins>
      <w:r>
        <w:rPr/>
        <w:t xml:space="preserve">. However, the data appears to indicate that </w:t>
      </w:r>
      <w:commentRangeStart w:id="29"/>
      <w:r>
        <w:rPr/>
      </w:r>
      <w:del w:id="335" w:author="James Danckert" w:date="2015-01-18T20:17:00Z">
        <w:r>
          <w:rPr/>
          <w:delText>N</w:delText>
        </w:r>
      </w:del>
      <w:commentRangeEnd w:id="29"/>
      <w:r>
        <w:rPr/>
      </w:r>
      <w:r>
        <w:rPr/>
        <w:commentReference w:id="29"/>
      </w:r>
      <w:del w:id="336" w:author="James Danckert" w:date="2015-01-18T20:17:00Z">
        <w:r>
          <w:rPr/>
          <w:delText xml:space="preserve">eglect </w:delText>
        </w:r>
      </w:del>
      <w:ins w:id="337" w:author="James Danckert" w:date="2015-01-18T20:17:00Z">
        <w:r>
          <w:rPr/>
          <w:t xml:space="preserve">neglect </w:t>
        </w:r>
      </w:ins>
      <w:r>
        <w:rPr/>
        <w:t>patients fail to recall the colour of targets and respond in a way that indicates more prevalent guessing.</w:t>
      </w:r>
    </w:p>
    <w:p>
      <w:pPr>
        <w:pStyle w:val="Normal"/>
        <w:rPr/>
      </w:pPr>
      <w:r>
        <w:rPr/>
        <w:t xml:space="preserve">[VWM Multiple -guessing] When participants were asked to perform the same </w:t>
      </w:r>
      <w:ins w:id="338" w:author="James Danckert" w:date="2015-01-18T20:19:00Z">
        <w:r>
          <w:rPr/>
          <w:t xml:space="preserve">VWM </w:t>
        </w:r>
      </w:ins>
      <w:r>
        <w:rPr/>
        <w:t>task in the presence of distractor</w:t>
      </w:r>
      <w:del w:id="339" w:author="James Danckert" w:date="2015-01-18T20:17:00Z">
        <w:r>
          <w:rPr/>
          <w:delText xml:space="preserve"> target</w:delText>
        </w:r>
      </w:del>
      <w:r>
        <w:rPr/>
        <w:t xml:space="preserve">s, </w:t>
      </w:r>
      <w:ins w:id="340" w:author="James Danckert" w:date="2015-01-18T20:19:00Z">
        <w:r>
          <w:rPr/>
          <w:t xml:space="preserve">two things change: </w:t>
        </w:r>
      </w:ins>
      <w:r>
        <w:rPr/>
        <w:t>there is</w:t>
      </w:r>
      <w:ins w:id="341" w:author="James Danckert" w:date="2015-01-18T20:19:00Z">
        <w:r>
          <w:rPr/>
          <w:t xml:space="preserve"> </w:t>
        </w:r>
      </w:ins>
      <w:del w:id="342" w:author="James Danckert" w:date="2015-01-18T20:19:00Z">
        <w:r>
          <w:rPr/>
          <w:delText xml:space="preserve">, at the same time, </w:delText>
        </w:r>
      </w:del>
      <w:r>
        <w:rPr/>
        <w:t xml:space="preserve">an increase in memory load, and </w:t>
      </w:r>
      <w:ins w:id="343" w:author="James Danckert" w:date="2015-01-18T20:19:00Z">
        <w:r>
          <w:rPr/>
          <w:t xml:space="preserve">patients must now bind colours to locations. </w:t>
        </w:r>
      </w:ins>
      <w:del w:id="344" w:author="James Danckert" w:date="2015-01-18T20:20:00Z">
        <w:r>
          <w:rPr/>
          <w:delText>it becomes a dual task. I</w:delText>
        </w:r>
      </w:del>
      <w:ins w:id="345" w:author="James Danckert" w:date="2015-01-18T20:20:00Z">
        <w:r>
          <w:rPr/>
          <w:t>That is, i</w:t>
        </w:r>
      </w:ins>
      <w:r>
        <w:rPr/>
        <w:t xml:space="preserve">n addition to remembering more than a single colour, </w:t>
      </w:r>
      <w:ins w:id="346" w:author="James Danckert" w:date="2015-01-18T20:20:00Z">
        <w:r>
          <w:rPr/>
          <w:t xml:space="preserve">patients needed to remember </w:t>
        </w:r>
      </w:ins>
      <w:r>
        <w:rPr/>
        <w:t xml:space="preserve">the relative spatial arrangement of those colours </w:t>
      </w:r>
      <w:del w:id="347" w:author="James Danckert" w:date="2015-01-18T20:20:00Z">
        <w:r>
          <w:rPr/>
          <w:delText xml:space="preserve">was also required </w:delText>
        </w:r>
      </w:del>
      <w:ins w:id="348" w:author="James Danckert" w:date="2015-01-18T20:20:00Z">
        <w:r>
          <w:rPr/>
          <w:t xml:space="preserve">in order </w:t>
        </w:r>
      </w:ins>
      <w:r>
        <w:rPr/>
        <w:t xml:space="preserve">to answer correctly. As a result, two types of errors can be committed. A failure to recall a colour (a guess), or a mis-identification of one of the distractors as belonging to the indicated spatial position (non-target selection). Interestingly, </w:t>
      </w:r>
      <w:ins w:id="349" w:author="James Danckert" w:date="2015-01-18T20:20:00Z">
        <w:r>
          <w:rPr/>
          <w:t xml:space="preserve">in contrast to </w:t>
        </w:r>
      </w:ins>
      <w:del w:id="350" w:author="James Danckert" w:date="2015-01-18T20:20:00Z">
        <w:r>
          <w:rPr/>
          <w:delText xml:space="preserve">unlike with </w:delText>
        </w:r>
      </w:del>
      <w:r>
        <w:rPr/>
        <w:t xml:space="preserve">the single target condition, the patient group does not appear to guess more </w:t>
      </w:r>
      <w:del w:id="351" w:author="James Danckert" w:date="2015-01-18T20:21:00Z">
        <w:r>
          <w:rPr/>
          <w:delText xml:space="preserve">regularly </w:delText>
        </w:r>
      </w:del>
      <w:ins w:id="352" w:author="James Danckert" w:date="2015-01-18T20:21:00Z">
        <w:r>
          <w:rPr/>
          <w:t xml:space="preserve">frequently </w:t>
        </w:r>
      </w:ins>
      <w:r>
        <w:rPr/>
        <w:t xml:space="preserve">than the other groups. </w:t>
      </w:r>
      <w:ins w:id="353" w:author="James Danckert" w:date="2015-01-18T20:22:00Z">
        <w:r>
          <w:rPr/>
          <w:t xml:space="preserve">This may reflect a problem of binding colours to locations leading to an increase in </w:t>
        </w:r>
      </w:ins>
      <w:del w:id="354" w:author="James Danckert" w:date="2015-01-18T20:23:00Z">
        <w:r>
          <w:rPr/>
          <w:delText xml:space="preserve">There are a few reasons why this might be the case in the multiple target condition, and they are generally going to be informed by the problem of mis-binding, or </w:delText>
        </w:r>
      </w:del>
      <w:r>
        <w:rPr/>
        <w:t>selecting a non-target colour.</w:t>
      </w:r>
      <w:ins w:id="355" w:author="James Danckert" w:date="2015-01-18T20:23:00Z">
        <w:r>
          <w:rPr/>
          <w:t xml:space="preserve"> That is, a guess represents the choice of a colour not included in </w:t>
        </w:r>
      </w:ins>
      <w:ins w:id="356" w:author="James Danckert" w:date="2015-01-18T20:24:00Z">
        <w:r>
          <w:rPr/>
          <w:t xml:space="preserve">probable distributions for </w:t>
        </w:r>
      </w:ins>
      <w:ins w:id="357" w:author="James Danckert" w:date="2015-01-18T20:23:00Z">
        <w:r>
          <w:rPr/>
          <w:t xml:space="preserve">either the target or </w:t>
        </w:r>
      </w:ins>
      <w:ins w:id="358" w:author="James Danckert" w:date="2015-01-18T20:24:00Z">
        <w:r>
          <w:rPr/>
          <w:t>distractors (Figure x). In contrast, selecting a non-target (distractor) colour may represent a</w:t>
        </w:r>
      </w:ins>
      <w:ins w:id="359" w:author="James Danckert" w:date="2015-01-18T20:25:00Z">
        <w:r>
          <w:rPr/>
          <w:t xml:space="preserve"> biding error associating a distractor colour with a target </w:t>
        </w:r>
      </w:ins>
      <w:commentRangeStart w:id="30"/>
      <w:r>
        <w:rPr/>
      </w:r>
      <w:ins w:id="360" w:author="James Danckert" w:date="2015-01-18T20:25:00Z">
        <w:r>
          <w:rPr/>
          <w:t>location</w:t>
        </w:r>
      </w:ins>
      <w:commentRangeEnd w:id="30"/>
      <w:r>
        <w:rPr/>
      </w:r>
      <w:r>
        <w:rPr/>
        <w:commentReference w:id="30"/>
      </w:r>
      <w:ins w:id="361" w:author="James Danckert" w:date="2015-01-18T20:25:00Z">
        <w:r>
          <w:rPr/>
          <w:t>.</w:t>
        </w:r>
      </w:ins>
      <w:ins w:id="362" w:author="Unknown Author" w:date="2015-01-28T21:23:00Z">
        <w:r>
          <w:rPr/>
          <w:t xml:space="preserve"> </w:t>
        </w:r>
      </w:ins>
      <w:ins w:id="363" w:author="Unknown Author" w:date="2015-01-28T21:23:00Z">
        <w:r>
          <w:rPr/>
          <w:t xml:space="preserve">(tk Binding errors citation: </w:t>
        </w:r>
      </w:ins>
      <w:ins w:id="364" w:author="Unknown Author" w:date="2015-01-28T21:23:00Z">
        <w:r>
          <w:rPr/>
          <w:t xml:space="preserve"> Treisman, Behrmann or Humphreys and Riddoch</w:t>
        </w:r>
      </w:ins>
      <w:ins w:id="365" w:author="Unknown Author" w:date="2015-01-28T21:23:00Z">
        <w:r>
          <w:rPr/>
          <w:t>)</w:t>
        </w:r>
      </w:ins>
    </w:p>
    <w:p>
      <w:pPr>
        <w:pStyle w:val="Normal"/>
        <w:rPr/>
      </w:pPr>
      <w:r>
        <w:rPr/>
      </w:r>
    </w:p>
    <w:p>
      <w:pPr>
        <w:pStyle w:val="Normal"/>
        <w:rPr/>
      </w:pPr>
      <w:r>
        <w:rPr/>
        <w:t xml:space="preserve">[VWM Multiple -mis-binding] Unlike </w:t>
      </w:r>
      <w:del w:id="366" w:author="James Danckert" w:date="2015-01-18T20:28:00Z">
        <w:r>
          <w:rPr/>
          <w:delText xml:space="preserve">with </w:delText>
        </w:r>
      </w:del>
      <w:r>
        <w:rPr/>
        <w:t xml:space="preserve">guessing, patients </w:t>
      </w:r>
      <w:ins w:id="367" w:author="James Danckert" w:date="2015-01-18T20:29:00Z">
        <w:r>
          <w:rPr/>
          <w:t>were more likely to select non-targets in multi-stimulus arrays (i.e., with more than one item to remember)</w:t>
        </w:r>
      </w:ins>
      <w:del w:id="368" w:author="James Danckert" w:date="2015-01-18T20:30:00Z">
        <w:r>
          <w:rPr/>
          <w:delText xml:space="preserve">did appear to be more </w:delText>
        </w:r>
      </w:del>
      <w:commentRangeStart w:id="31"/>
      <w:r>
        <w:rPr/>
      </w:r>
      <w:del w:id="369" w:author="James Danckert" w:date="2015-01-18T20:30:00Z">
        <w:r>
          <w:rPr/>
          <w:delText xml:space="preserve">effectively distracted </w:delText>
        </w:r>
      </w:del>
      <w:commentRangeEnd w:id="31"/>
      <w:r>
        <w:rPr/>
      </w:r>
      <w:r>
        <w:rPr/>
        <w:commentReference w:id="31"/>
      </w:r>
      <w:del w:id="370" w:author="James Danckert" w:date="2015-01-18T20:30:00Z">
        <w:r>
          <w:rPr/>
          <w:delText>by the non-target colours</w:delText>
        </w:r>
      </w:del>
      <w:r>
        <w:rPr/>
        <w:t xml:space="preserve">. </w:t>
      </w:r>
      <w:ins w:id="371" w:author="James Danckert" w:date="2015-01-18T20:37:00Z">
        <w:r>
          <w:rPr/>
          <w:t xml:space="preserve">There are many potential explanations for this, </w:t>
        </w:r>
      </w:ins>
      <w:del w:id="372" w:author="James Danckert" w:date="2015-01-18T20:37:00Z">
        <w:r>
          <w:rPr/>
          <w:delText>Unfortunately, it is less than perfectly clear what caused this type of failure, when it occurs, so there are more than one explanations for this difference. T</w:delText>
        </w:r>
      </w:del>
      <w:ins w:id="373" w:author="James Danckert" w:date="2015-01-18T20:37:00Z">
        <w:r>
          <w:rPr/>
          <w:t>t</w:t>
        </w:r>
      </w:ins>
      <w:r>
        <w:rPr/>
        <w:t>he most obvious</w:t>
      </w:r>
      <w:ins w:id="374" w:author="James Danckert" w:date="2015-01-18T20:37:00Z">
        <w:r>
          <w:rPr/>
          <w:t xml:space="preserve"> being a failure of </w:t>
        </w:r>
      </w:ins>
      <w:del w:id="375" w:author="James Danckert" w:date="2015-01-18T20:37:00Z">
        <w:r>
          <w:rPr/>
          <w:delText>, by design, is a mis-</w:delText>
        </w:r>
      </w:del>
      <w:r>
        <w:rPr/>
        <w:t>binding</w:t>
      </w:r>
      <w:del w:id="376" w:author="James Danckert" w:date="2015-01-18T20:37:00Z">
        <w:r>
          <w:rPr/>
          <w:delText xml:space="preserve"> error</w:delText>
        </w:r>
      </w:del>
      <w:r>
        <w:rPr/>
        <w:t xml:space="preserve">. An error in the recollection of the spatial arrangement of </w:t>
      </w:r>
      <w:del w:id="377" w:author="James Danckert" w:date="2015-01-18T20:39:00Z">
        <w:r>
          <w:rPr/>
          <w:delText xml:space="preserve">the </w:delText>
        </w:r>
      </w:del>
      <w:r>
        <w:rPr/>
        <w:t xml:space="preserve">targets </w:t>
      </w:r>
      <w:ins w:id="378" w:author="James Danckert" w:date="2015-01-18T20:39:00Z">
        <w:r>
          <w:rPr/>
          <w:t xml:space="preserve">and distractors </w:t>
        </w:r>
      </w:ins>
      <w:r>
        <w:rPr/>
        <w:t xml:space="preserve">would lead a participant to </w:t>
      </w:r>
      <w:ins w:id="379" w:author="James Danckert" w:date="2015-01-18T20:39:00Z">
        <w:r>
          <w:rPr/>
          <w:t>inaccurately associate colours and locations</w:t>
        </w:r>
      </w:ins>
      <w:del w:id="380" w:author="James Danckert" w:date="2015-01-18T20:41:00Z">
        <w:r>
          <w:rPr/>
          <w:delText>remember the wrong colour as being in the location indicated</w:delText>
        </w:r>
      </w:del>
      <w:r>
        <w:rPr/>
        <w:t xml:space="preserve">. If the colours were remembered perfectly, but their individual spatial locations lost, this would lead to this type of error half, and two-thirds of </w:t>
      </w:r>
      <w:commentRangeStart w:id="32"/>
      <w:r>
        <w:rPr/>
        <w:t>the time by chance, for the two and three target condition</w:t>
      </w:r>
      <w:del w:id="381" w:author="James Danckert" w:date="2015-01-18T20:41:00Z">
        <w:r>
          <w:rPr/>
          <w:delText>'</w:delText>
        </w:r>
      </w:del>
      <w:r>
        <w:rPr/>
        <w:t>s respectively. The other event that can lead to this type of error is a simple failure to recall all of the target colours. If the target colour cannot be recalled, it</w:t>
      </w:r>
      <w:ins w:id="382" w:author="James Danckert" w:date="2015-01-18T20:41:00Z">
        <w:r>
          <w:rPr/>
          <w:t xml:space="preserve"> i</w:t>
        </w:r>
      </w:ins>
      <w:del w:id="383" w:author="James Danckert" w:date="2015-01-18T20:41:00Z">
        <w:r>
          <w:rPr/>
          <w:delText>'</w:delText>
        </w:r>
      </w:del>
      <w:r>
        <w:rPr/>
        <w:t>s possible the participant may be inclined to select one of the other colours, or something close to it, by strategy or cognitive anchoring.</w:t>
      </w:r>
      <w:ins w:id="384" w:author="Unknown Author" w:date="2015-01-28T21:29:00Z">
        <w:r>
          <w:rPr/>
          <w:t xml:space="preserve"> </w:t>
        </w:r>
      </w:ins>
      <w:ins w:id="385" w:author="Unknown Author" w:date="2015-01-28T21:29:00Z">
        <w:r>
          <w:rPr/>
          <w:t xml:space="preserve">While this experiment is not able to clearly disambiguate the two causes, </w:t>
        </w:r>
      </w:ins>
      <w:ins w:id="386" w:author="Unknown Author" w:date="2015-01-28T21:30:00Z">
        <w:r>
          <w:rPr/>
          <w:t>if the large deficit observed here was caused by patients forgetting target</w:t>
        </w:r>
      </w:ins>
      <w:ins w:id="387" w:author="Unknown Author" w:date="2015-01-28T21:31:00Z">
        <w:r>
          <w:rPr/>
          <w:t xml:space="preserve"> colours, than it seems likely that such frequent recal failures would have also lead to a similar increase in the amount of guessing</w:t>
        </w:r>
      </w:ins>
      <w:ins w:id="388" w:author="Unknown Author" w:date="2015-01-28T21:32:00Z">
        <w:r>
          <w:rPr/>
          <w:t xml:space="preserve">. As guessing didn't appear to increase, binding errors </w:t>
        </w:r>
      </w:ins>
      <w:ins w:id="389" w:author="Unknown Author" w:date="2015-01-28T21:33:00Z">
        <w:r>
          <w:rPr/>
          <w:t xml:space="preserve">are the more likely culprit. </w:t>
        </w:r>
      </w:ins>
      <w:commentRangeEnd w:id="32"/>
      <w:r>
        <w:rPr/>
      </w:r>
      <w:r>
        <w:rPr/>
        <w:commentReference w:id="32"/>
      </w:r>
    </w:p>
    <w:p>
      <w:pPr>
        <w:pStyle w:val="Normal"/>
        <w:rPr/>
      </w:pPr>
      <w:r>
        <w:rPr/>
        <w:t xml:space="preserve">[Possible explanations] Without further research, </w:t>
      </w:r>
      <w:commentRangeStart w:id="33"/>
      <w:r>
        <w:rPr/>
        <w:t>it</w:t>
      </w:r>
      <w:ins w:id="390" w:author="Unknown Author" w:date="2015-01-28T21:17:00Z">
        <w:r>
          <w:rPr/>
          <w:t xml:space="preserve"> </w:t>
        </w:r>
      </w:ins>
      <w:ins w:id="391" w:author="Unknown Author" w:date="2015-01-28T21:17:00Z">
        <w:r>
          <w:rPr/>
          <w:t>i</w:t>
        </w:r>
      </w:ins>
      <w:del w:id="392" w:author="Unknown Author" w:date="2015-01-28T21:17:00Z">
        <w:r>
          <w:rPr/>
          <w:delText>'</w:delText>
        </w:r>
      </w:del>
      <w:r>
        <w:rPr/>
        <w:t xml:space="preserve">s </w:t>
      </w:r>
      <w:commentRangeEnd w:id="33"/>
      <w:r>
        <w:rPr/>
      </w:r>
      <w:r>
        <w:rPr/>
        <w:commentReference w:id="33"/>
      </w:r>
      <w:r>
        <w:rPr/>
        <w:t>unclear why neglect may induce visual recollection failures in the single target condition, and mis-recollection in the multi-target condition, but there are several possibilities. First, it</w:t>
      </w:r>
      <w:ins w:id="393" w:author="James Danckert" w:date="2015-01-18T20:47:00Z">
        <w:r>
          <w:rPr/>
          <w:t xml:space="preserve"> i</w:t>
        </w:r>
      </w:ins>
      <w:del w:id="394" w:author="James Danckert" w:date="2015-01-18T20:47:00Z">
        <w:r>
          <w:rPr/>
          <w:delText>'</w:delText>
        </w:r>
      </w:del>
      <w:r>
        <w:rPr/>
        <w:t>s important to note that there are two changes from single to multiple target</w:t>
      </w:r>
      <w:ins w:id="395" w:author="James Danckert" w:date="2015-01-18T20:48:00Z">
        <w:r>
          <w:rPr/>
          <w:t xml:space="preserve"> condition</w:t>
        </w:r>
      </w:ins>
      <w:r>
        <w:rPr/>
        <w:t>s. Besides the addition of the spatial task, there is the requirement to remember more visual information. If patients struggled to recall a single colour in the first condition, it</w:t>
      </w:r>
      <w:ins w:id="396" w:author="James Danckert" w:date="2015-01-18T20:51:00Z">
        <w:r>
          <w:rPr/>
          <w:t xml:space="preserve"> i</w:t>
        </w:r>
      </w:ins>
      <w:del w:id="397" w:author="James Danckert" w:date="2015-01-18T20:51:00Z">
        <w:r>
          <w:rPr/>
          <w:delText>'</w:delText>
        </w:r>
      </w:del>
      <w:r>
        <w:rPr/>
        <w:t xml:space="preserve">s possible that, at least some of the time, they only remembered </w:t>
      </w:r>
      <w:ins w:id="398" w:author="James Danckert" w:date="2015-01-18T20:52:00Z">
        <w:r>
          <w:rPr/>
          <w:t xml:space="preserve">a </w:t>
        </w:r>
      </w:ins>
      <w:r>
        <w:rPr/>
        <w:t>single colour in the multi-target condition, either by strategy or necessity. This would appear to be a colour-</w:t>
      </w:r>
      <w:del w:id="399" w:author="James Danckert" w:date="2015-01-18T20:52:00Z">
        <w:r>
          <w:rPr/>
          <w:delText xml:space="preserve">spatial </w:delText>
        </w:r>
      </w:del>
      <w:ins w:id="400" w:author="James Danckert" w:date="2015-01-18T20:52:00Z">
        <w:r>
          <w:rPr/>
          <w:t xml:space="preserve">location </w:t>
        </w:r>
      </w:ins>
      <w:r>
        <w:rPr/>
        <w:t>binding error, but would, in fact, be a simple visual working memory failure. A second possibility is that spatial binding errors in the multiple-target condition simply overwhelm simple colour-recollection errors, and produce an experiment that is insufficiently sensitive to the latter in order to be able to measure the deficit successfully. The two conditions may always be required to measure the two types of memory failures. Third, it should not be automatically discounted that a difference in the healthy control groups might account for the failure to identify group differences in guessing in the multi-target condition. The control groups perform almost perfectly on the single target condition, but fell away from this "ceiling" somewhat on the multi-target condition. The difference between neglect and healthy performance may simply be more accentuated when the task is calibrated such that healthy performance is near perfect and not highly variable.</w:t>
      </w:r>
    </w:p>
    <w:p>
      <w:pPr>
        <w:pStyle w:val="Normal"/>
        <w:rPr/>
      </w:pPr>
      <w:r>
        <w:rPr/>
        <w:t>[COVAT] The data also brings to light some difficulties with the covert orienting task in the study of neglect. Neglect is often defined in terms of attention, but in this case, for three patients, leftward re-orienting of attention appeared to be less sensitive a measure of neglect than the paper and pencil standard clinical measures. As used here, it appears to suffer from a restriction of range problem. While several of the most severely neglecting participants could not complete the task at all, several others, whom still exhibited signs of neglect on at least one clinical measure, performed well inside normal parameters. The apparent failure of the task to capture either subtle or strong deficits indicates that the task, as it was used here, may not be very effective for capturing the range of attention deficits in neglect, or useful for the comparison of attention and other deficits in neglect.</w:t>
      </w:r>
    </w:p>
    <w:p>
      <w:pPr>
        <w:pStyle w:val="Normal"/>
        <w:rPr/>
      </w:pPr>
      <w:r>
        <w:rPr/>
        <w:t xml:space="preserve">[Comparison of tasks] While a reliable statistical comparison of the two tasks was made impossible by the inability of several participants to complete the task, there is some information that may be gleaned from what remains, and provide hints toward further research. The two patients with strikingly poor ability to re-orient leftward did not stand out as being particularly degraded on either visual working memory or clinical measures of neglect. In fact, one of them didn't show clinical neglect at all. </w:t>
      </w:r>
      <w:commentRangeStart w:id="34"/>
      <w:r>
        <w:rPr/>
        <w:t xml:space="preserve">This should serve as a cautionary note, hinting that it's may be possible for some individuals to exhibit strong leftward covert orienting deficits in the absence of </w:t>
      </w:r>
      <w:ins w:id="401" w:author="Unknown Author" w:date="2015-01-28T21:34:00Z">
        <w:r>
          <w:rPr/>
          <w:t>symptoms on clinical measures, (or visual working memory defic</w:t>
        </w:r>
      </w:ins>
      <w:ins w:id="402" w:author="Unknown Author" w:date="2015-01-28T21:35:00Z">
        <w:r>
          <w:rPr/>
          <w:t>its?).</w:t>
        </w:r>
      </w:ins>
      <w:del w:id="403" w:author="Unknown Author" w:date="2015-01-28T21:34:00Z">
        <w:r>
          <w:rPr/>
          <w:delText>other symptoms.</w:delText>
        </w:r>
      </w:del>
      <w:commentRangeEnd w:id="34"/>
      <w:r>
        <w:rPr/>
      </w:r>
      <w:r>
        <w:rPr/>
        <w:commentReference w:id="34"/>
      </w:r>
    </w:p>
    <w:p>
      <w:pPr>
        <w:pStyle w:val="Normal"/>
        <w:rPr/>
      </w:pPr>
      <w:r>
        <w:rPr/>
        <w:t xml:space="preserve">[Heterogeneity of neglect means within-subject is better] Despite the fact that 8 patients with neglect were recruited for this study, as can be seen from the results, there are several issues with making strong claims about group differences. </w:t>
      </w:r>
      <w:commentRangeStart w:id="35"/>
      <w:r>
        <w:rPr/>
        <w:t xml:space="preserve">Most notably, neglect patients are a highly heterogeneous group, with widely varying degrees of deficits, and different relationships between the deficits. </w:t>
      </w:r>
      <w:ins w:id="404" w:author="Unknown Author" w:date="2015-01-28T21:36:00Z">
        <w:r>
          <w:rPr/>
          <w:t>Clinical measures such as those used here may not be</w:t>
        </w:r>
      </w:ins>
      <w:ins w:id="405" w:author="Unknown Author" w:date="2015-01-28T21:37:00Z">
        <w:r>
          <w:rPr/>
          <w:t xml:space="preserve"> sensitive enough, or cover enough domains of performance, to detect deficits still present in the individual. </w:t>
        </w:r>
      </w:ins>
      <w:del w:id="406" w:author="Unknown Author" w:date="2015-01-28T21:38:00Z">
        <w:r>
          <w:rPr/>
          <w:delText>Further, clinical recovery and deficits so strong as to prevent the completion of experimental tests inevitably reduce the sample.</w:delText>
        </w:r>
      </w:del>
      <w:r>
        <w:rPr/>
        <w:t xml:space="preserve"> Further research, besides avoiding the covert orienting task as a measure of spatial deficits, would benefit from within-subject designs, such as before-and-after certain treatments, or longitudinally, as patients recover. Such designs would avoid some of the problems inherent in group-wise comparisons hamstrung by the heterogeneity of the disorder</w:t>
      </w:r>
      <w:commentRangeEnd w:id="35"/>
      <w:r>
        <w:rPr/>
      </w:r>
      <w:r>
        <w:rPr/>
        <w:commentReference w:id="35"/>
      </w:r>
      <w:r>
        <w:rPr/>
        <w:t>.</w:t>
      </w:r>
      <w:ins w:id="407" w:author="Unknown Author" w:date="2015-01-28T21:38:00Z">
        <w:r>
          <w:rPr/>
          <w:t xml:space="preserve"> </w:t>
        </w:r>
      </w:ins>
      <w:ins w:id="408" w:author="Unknown Author" w:date="2015-01-28T21:38:00Z">
        <w:r>
          <w:rPr/>
          <w:t xml:space="preserve">The clinical symptoms, covert orienting deficits, and </w:t>
        </w:r>
      </w:ins>
      <w:ins w:id="409" w:author="Unknown Author" w:date="2015-01-28T21:39:00Z">
        <w:r>
          <w:rPr/>
          <w:t xml:space="preserve">visual working memory deficits examined here may emerge from damage to un-related or weakly-linked </w:t>
        </w:r>
      </w:ins>
      <w:ins w:id="410" w:author="Unknown Author" w:date="2015-01-28T21:40:00Z">
        <w:r>
          <w:rPr/>
          <w:t>domains of the neglect disorder, but further research with larger sample sizes, preferably making use of repeated measures designs, will be required</w:t>
        </w:r>
      </w:ins>
      <w:ins w:id="411" w:author="Unknown Author" w:date="2015-01-28T21:41:00Z">
        <w:r>
          <w:rPr/>
          <w:t>.</w:t>
        </w:r>
      </w:ins>
    </w:p>
    <w:p>
      <w:pPr>
        <w:pStyle w:val="Normal"/>
        <w:rPr/>
      </w:pPr>
      <w:ins w:id="412" w:author="Unknown Author" w:date="2015-01-28T21:42:00Z">
        <w:r>
          <w:rPr/>
        </w:r>
      </w:ins>
    </w:p>
    <w:p>
      <w:pPr>
        <w:pStyle w:val="Normal"/>
        <w:spacing w:before="180" w:after="180"/>
        <w:rPr/>
      </w:pPr>
      <w:ins w:id="413" w:author="Unknown Author" w:date="2015-01-28T21:42:00Z">
        <w:r>
          <w:rPr/>
          <w:t>Most rehabilitation techniques implemented in neglect focus on remediating the attention deficits</w:t>
        </w:r>
      </w:ins>
      <w:ins w:id="414" w:author="Unknown Author" w:date="2015-01-28T21:43:00Z">
        <w:r>
          <w:rPr/>
          <w:t>. If these attention deficits are distinct from the workin</w:t>
        </w:r>
      </w:ins>
      <w:ins w:id="415" w:author="Unknown Author" w:date="2015-01-28T21:44:00Z">
        <w:r>
          <w:rPr/>
          <w:t xml:space="preserve">g memory impairments discussed here and elsewhere (tk), than this rehabilitation strategy will fail to address </w:t>
        </w:r>
      </w:ins>
      <w:ins w:id="416" w:author="Unknown Author" w:date="2015-01-28T21:45:00Z">
        <w:r>
          <w:rPr/>
          <w:t xml:space="preserve">this domain, and leave patients </w:t>
        </w:r>
      </w:ins>
      <w:ins w:id="417" w:author="Unknown Author" w:date="2015-01-28T21:47:00Z">
        <w:r>
          <w:rPr/>
          <w:t xml:space="preserve">with untreated </w:t>
        </w:r>
      </w:ins>
      <w:ins w:id="418" w:author="Unknown Author" w:date="2015-01-28T21:49:00Z">
        <w:r>
          <w:rPr/>
          <w:t xml:space="preserve">disorder. </w:t>
        </w:r>
      </w:ins>
      <w:ins w:id="419" w:author="Unknown Author" w:date="2015-01-28T21:50:00Z">
        <w:r>
          <w:rPr/>
          <w:t>The next chapter addresses this question by examining the effects of a prominent rehabilitation te</w:t>
        </w:r>
      </w:ins>
      <w:ins w:id="420" w:author="Unknown Author" w:date="2015-01-28T21:51:00Z">
        <w:r>
          <w:rPr/>
          <w:t>chnique on non-attentional biases.</w:t>
        </w:r>
      </w:ins>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ames Danckert" w:date="2015-01-18T20:26:00Z" w:initials="JD">
    <w:p>
      <w:r>
        <w:rPr/>
        <w:t>This information should be in the WRAP pool if this is where they were recruited from – you could ask Nadine to get it.</w:t>
      </w:r>
    </w:p>
  </w:comment>
  <w:comment w:id="1" w:author="James Danckert" w:date="2015-01-18T20:26:00Z" w:initials="JD">
    <w:p>
      <w:r>
        <w:rPr/>
        <w:t xml:space="preserve">I think Nadine collected this data – so she too may have this. Or it was Susanne Ferber’s and we can ask her – but ask Nadine first. </w:t>
      </w:r>
    </w:p>
  </w:comment>
  <w:comment w:id="2" w:author="James Danckert" w:date="2015-01-18T20:26:00Z" w:initials="JD">
    <w:p>
      <w:r>
        <w:rPr/>
        <w:t xml:space="preserve">Make sure you’ve used this acronym earlier or else spell it out at first use here. </w:t>
      </w:r>
    </w:p>
  </w:comment>
  <w:comment w:id="3" w:author="James Danckert" w:date="2015-01-18T20:26:00Z" w:initials="JD">
    <w:p>
      <w:r>
        <w:rPr/>
        <w:t>Need to make a figure of the schematic of the task – I have one you can use – what format would you want it in?</w:t>
      </w:r>
    </w:p>
  </w:comment>
  <w:comment w:id="4" w:author="James Danckert" w:date="2015-01-18T20:26:00Z" w:initials="JD">
    <w:p>
      <w:r>
        <w:rPr/>
        <w:t>I think you need some indication of the company – not sure what -  see what Chris indicated in his papers.</w:t>
      </w:r>
    </w:p>
  </w:comment>
  <w:comment w:id="5" w:author="James Danckert" w:date="2015-01-18T20:26:00Z" w:initials="JD">
    <w:p>
      <w:r>
        <w:rPr/>
        <w:t xml:space="preserve">Yes – take it from Chris’s papers or thesis – you need visual angle mostly. </w:t>
      </w:r>
    </w:p>
  </w:comment>
  <w:comment w:id="6" w:author="James Danckert" w:date="2015-01-18T20:26:00Z" w:initials="JD">
    <w:p>
      <w:r>
        <w:rPr/>
        <w:t xml:space="preserve">I think you shouldn’t just refer people to another paper but explain how this works here. </w:t>
      </w:r>
    </w:p>
    <w:p>
      <w:r>
        <w:rPr/>
      </w:r>
    </w:p>
    <w:p>
      <w:r>
        <w:rPr/>
        <w:t xml:space="preserve">It may even be worth using an explanatory figure. </w:t>
      </w:r>
    </w:p>
  </w:comment>
  <w:comment w:id="7" w:author="James Danckert" w:date="2015-01-18T20:26:00Z" w:initials="JD">
    <w:p>
      <w:r>
        <w:rPr/>
        <w:t xml:space="preserve">Don’t know – is it clear in the Emrich paper? I thought they just calculate a Gaussian around the actual target and determine the probability that whatever your response was you were choosing it from a range that represents the target and not something else (a guess or a non-target) – this is why more explanation will be helpful. </w:t>
      </w:r>
    </w:p>
  </w:comment>
  <w:comment w:id="8" w:author="James Danckert" w:date="2015-01-18T20:26:00Z" w:initials="JD">
    <w:p>
      <w:r>
        <w:rPr/>
        <w:t>I will look into this – my guess is that only anticipatory responses – those under 100 msec were dropped – patients can have very long RTs and it’s tough to determine what is a genuine RT from an abnormally slow response.</w:t>
      </w:r>
    </w:p>
  </w:comment>
  <w:comment w:id="9" w:author="James Danckert" w:date="2015-01-18T20:26:00Z" w:initials="JD">
    <w:p>
      <w:r>
        <w:rPr/>
        <w:t>Start here</w:t>
      </w:r>
    </w:p>
  </w:comment>
  <w:comment w:id="10" w:author="James Danckert" w:date="2015-01-18T20:26:00Z" w:initials="JD">
    <w:p>
      <w:r>
        <w:rPr/>
        <w:t>Not needed – refer to the Table and in that include time since stroke and some description of lesion location (from Nadine’s files) and if we can lesion volume (from the traced scans – using MRICro – Elizabeth can show you how and may have already calculated this for many of your patients anyway.</w:t>
      </w:r>
    </w:p>
  </w:comment>
  <w:comment w:id="11" w:author="James Danckert" w:date="2015-01-18T20:26:00Z" w:initials="JD">
    <w:p>
      <w:r>
        <w:rPr/>
        <w:t>You don’t say what is distinct about the 1 target condition – just a sentence outlining why this is important.</w:t>
      </w:r>
    </w:p>
  </w:comment>
  <w:comment w:id="12" w:author="James Danckert" w:date="2015-01-18T20:26:00Z" w:initials="JD">
    <w:p>
      <w:r>
        <w:rPr/>
        <w:t xml:space="preserve">Figure looks to me like there ought to be a difference – young adults better than everyone – if the stats don’t show that that’s fine – but I might not use a sentence like this “As can be seen in Figure …” because when I look at the figure it makes me think there should be something there – not sure what your error bars are but if they’re not SDs (but SEs) then changing them to be SDs will highlight the overlap that makes it easy now to see that there aren’t any differences. </w:t>
      </w:r>
    </w:p>
  </w:comment>
  <w:comment w:id="13" w:author="James Danckert" w:date="2015-01-18T20:26:00Z" w:initials="JD">
    <w:p>
      <w:r>
        <w:rPr/>
        <w:t>Which two groups are we talking about now – young vs. old – old healthy vs patients?  I think you need to use clear labels.</w:t>
      </w:r>
    </w:p>
  </w:comment>
  <w:comment w:id="14" w:author="James Danckert" w:date="2015-01-18T20:26:00Z" w:initials="JD">
    <w:p>
      <w:r>
        <w:rPr/>
        <w:t>I would delete this whole sentence – I don’t know how people get rid of outliers on accuracy measures like this – RT is easier. But if we don’t have an a priori reasons for doing so (some detection of response bias) then this just comes off sounding like fishing.  Just say what you found. What it means, is that when they do get it right all groups are about as good as each other at getting the target colour – no big deal in my view, but you could use this data point to highlight that the patients are not perceptually disordered.</w:t>
      </w:r>
    </w:p>
  </w:comment>
  <w:comment w:id="15" w:author="James Danckert" w:date="2015-01-18T20:26:00Z" w:initials="JD">
    <w:p>
      <w:r>
        <w:rPr/>
        <w:t>Not sure this is clear – if you’re trying to highlight that it isn’t meaningful to look at PNonT then just say so.  What is the “one” and “the other” referring to in this sentence?</w:t>
      </w:r>
    </w:p>
  </w:comment>
  <w:comment w:id="16" w:author="James Danckert" w:date="2015-01-18T20:26:00Z" w:initials="JD">
    <w:p>
      <w:r>
        <w:rPr/>
        <w:t>The sequence here is confusing – the two healthy’s are not different, but the group means differ – I think you’re referring to the fact that the means across ALL THREE groups differ, but the way it is written here is confusing – separate things out slowly.</w:t>
      </w:r>
    </w:p>
  </w:comment>
  <w:comment w:id="17" w:author="James Danckert" w:date="2015-01-18T20:26:00Z" w:initials="JD">
    <w:p>
      <w:r>
        <w:rPr/>
        <w:t>So now I get what the sentence referred to I comment #16 was indicating – just spell it out more clearly – say “ Given there are no distractors the probability of indicating the target is the inverse of the probability of guessing. For convenience…”</w:t>
      </w:r>
    </w:p>
  </w:comment>
  <w:comment w:id="18" w:author="James Danckert" w:date="2015-01-18T20:26:00Z" w:initials="JD">
    <w:p>
      <w:r>
        <w:rPr/>
        <w:t xml:space="preserve">One way Susanne has put these figures together in the past has been to use stacked columns – highlights the fact that the measures should sum to one and then shows easily which distribution (PTarg in this instance) is different between the groups – you can use colour to make it easy to see. </w:t>
      </w:r>
    </w:p>
  </w:comment>
  <w:comment w:id="19" w:author="James Danckert" w:date="2015-01-18T20:26:00Z" w:initials="JD">
    <w:p>
      <w:r>
        <w:rPr/>
        <w:t xml:space="preserve">So this convinces me that a figure indicating how these measures were calculated would be valuable. </w:t>
      </w:r>
    </w:p>
  </w:comment>
  <w:comment w:id="20" w:author="James Danckert" w:date="2015-01-18T20:26:00Z" w:initials="JD">
    <w:p>
      <w:r>
        <w:rPr/>
        <w:t xml:space="preserve">I changed this because the language felt strange – they indicate something, so that doesn’t feel like a failure – it’s erroneous more than a failure – may be nitpicking but there it is. </w:t>
      </w:r>
    </w:p>
  </w:comment>
  <w:comment w:id="21" w:author="James Danckert" w:date="2015-01-18T20:26:00Z" w:initials="JD">
    <w:p>
      <w:r>
        <w:rPr/>
        <w:t>This feels like a lot of work to say nothing happened. Could keep all this analysis in your back pocket but find the simplest way to say nothing happened – someone asks in the defence why didn’t you try non-parametric tests you get to say well I did, and a parametric test and still there was still nothing.</w:t>
      </w:r>
    </w:p>
  </w:comment>
  <w:comment w:id="22" w:author="James Danckert" w:date="2015-01-18T20:26:00Z" w:initials="JD">
    <w:p>
      <w:r>
        <w:rPr/>
        <w:t>I’d need to see it to advise you on that – my feeling is more is usually better unless it confuses things – in which case go with the figure in the form you analysed (will feel less deceptive to the examiner).</w:t>
      </w:r>
    </w:p>
  </w:comment>
  <w:comment w:id="23" w:author="James Danckert" w:date="2015-01-18T20:26:00Z" w:initials="JD">
    <w:p>
      <w:r>
        <w:rPr/>
        <w:t xml:space="preserve">I agree – means could go in a Table along with Cohen’s d measures. </w:t>
      </w:r>
    </w:p>
  </w:comment>
  <w:comment w:id="24" w:author="James Danckert" w:date="2015-01-18T20:26:00Z" w:initials="JD">
    <w:p>
      <w:r>
        <w:rPr/>
        <w:t xml:space="preserve">The one qualitative thing to add might be whether these three patients were also the worst on the VWM task. Might add that in the discussion part. </w:t>
      </w:r>
    </w:p>
  </w:comment>
  <w:comment w:id="25" w:author="James Danckert" w:date="2015-01-18T20:26:00Z" w:initials="JD">
    <w:p>
      <w:r>
        <w:rPr/>
        <w:t>So with respect to the comment about the three who never saw a left target – my comment here was going to be to see whether these 5 patients now (two with big CESs and three with neglect on the COVAT) were worse on the VWM task than the other 3 – qualitative addition to the discussion perhaps.</w:t>
      </w:r>
    </w:p>
    <w:p>
      <w:r>
        <w:rPr/>
      </w:r>
    </w:p>
    <w:p>
      <w:r>
        <w:rPr/>
        <w:t xml:space="preserve">But if that is worth talking about then this relation with clinical data belongs in the same place. </w:t>
      </w:r>
    </w:p>
  </w:comment>
  <w:comment w:id="26" w:author="James Danckert" w:date="2015-01-18T20:26:00Z" w:initials="JD">
    <w:p>
      <w:r>
        <w:rPr/>
        <w:t>Do you need a subtitle here to indicate this is where you’ll compare the two tasks?</w:t>
      </w:r>
    </w:p>
  </w:comment>
  <w:comment w:id="27" w:author="James Danckert" w:date="2015-01-18T20:26:00Z" w:initials="JD">
    <w:p>
      <w:r>
        <w:rPr/>
        <w:t>OK – so I think this could be a discussion thing.  And in fact allows you to speculate that the two domains are not tightly linked – speculate mind you!</w:t>
      </w:r>
    </w:p>
  </w:comment>
  <w:comment w:id="28" w:author="James Danckert" w:date="2015-01-18T20:26:00Z" w:initials="JD">
    <w:p>
      <w:r>
        <w:rPr/>
        <w:t xml:space="preserve">Rather than making this about understanding the task I would suggest it highlights that basic perceptual representations are unaffected – they can do it as well as controls, </w:t>
      </w:r>
      <w:r>
        <w:rPr>
          <w:i/>
        </w:rPr>
        <w:t>when</w:t>
      </w:r>
      <w:r>
        <w:rPr/>
        <w:t xml:space="preserve"> they do it right. </w:t>
      </w:r>
    </w:p>
  </w:comment>
  <w:comment w:id="29" w:author="James Danckert" w:date="2015-01-18T20:26:00Z" w:initials="JD">
    <w:p>
      <w:r>
        <w:rPr/>
        <w:t>No need to capitalize this.</w:t>
      </w:r>
    </w:p>
  </w:comment>
  <w:comment w:id="30" w:author="James Danckert" w:date="2015-01-18T20:26:00Z" w:initials="JD">
    <w:p>
      <w:r>
        <w:rPr/>
        <w:t xml:space="preserve">Could reference Treisman here and I think Behrmann or Humphreys and Riddoch more likely have data on binding errors in neglect. </w:t>
      </w:r>
    </w:p>
  </w:comment>
  <w:comment w:id="31" w:author="James Danckert" w:date="2015-01-18T20:30:00Z" w:initials="JD">
    <w:p>
      <w:r>
        <w:rPr/>
        <w:t xml:space="preserve">“effectively distracted” sound like a good thing – they were effective after all – hence my change. </w:t>
      </w:r>
    </w:p>
  </w:comment>
  <w:comment w:id="32" w:author="James Danckert" w:date="2015-01-18T20:44:00Z" w:initials="JD">
    <w:p>
      <w:r>
        <w:rPr/>
        <w:t>I think this is all fine – but what you want to achieve here is letting the reader know where you fall in this debate – which explanation do you think is likely and why?</w:t>
      </w:r>
    </w:p>
  </w:comment>
  <w:comment w:id="33" w:author="James Danckert" w:date="2015-01-18T20:44:00Z" w:initials="JD">
    <w:p>
      <w:r>
        <w:rPr/>
        <w:t>So don’t use concatenations in the thesis – it is not it’s.</w:t>
      </w:r>
    </w:p>
  </w:comment>
  <w:comment w:id="34" w:author="Danckert, James" w:date="2015-01-19T11:32:00Z" w:initials="DJ">
    <w:p>
      <w:r>
        <w:rPr/>
        <w:t>Not just that they’re not showing symptoms – but they’re also not worse on the VWM</w:t>
      </w:r>
    </w:p>
  </w:comment>
  <w:comment w:id="35" w:author="Danckert, James" w:date="2015-01-19T11:32:00Z" w:initials="DJ">
    <w:p>
      <w:r>
        <w:rPr/>
        <w:t>Other potential ways to talk about this:</w:t>
      </w:r>
    </w:p>
    <w:p>
      <w:r>
        <w:rPr/>
      </w:r>
    </w:p>
    <w:p>
      <w:r>
        <w:rPr/>
        <w:t>Clinical measures are not so sensitive (guy with large CES not symptomatic)</w:t>
      </w:r>
    </w:p>
    <w:p>
      <w:r>
        <w:rPr/>
        <w:t xml:space="preserve"> Symptoms, COVAT and VWM may not be related (but have to say – further research on larger samples is needed)</w:t>
      </w:r>
    </w:p>
    <w:p>
      <w:r>
        <w:rPr/>
      </w:r>
    </w:p>
    <w:p>
      <w:r>
        <w:rPr/>
      </w:r>
    </w:p>
    <w:p>
      <w:r>
        <w:rPr/>
        <w:t>Finish with a paragraph saying the following:</w:t>
      </w:r>
    </w:p>
    <w:p>
      <w:r>
        <w:rPr/>
      </w:r>
    </w:p>
    <w:p>
      <w:r>
        <w:rPr/>
        <w:t>Here it seems attention and WM are unrelated/independent</w:t>
      </w:r>
    </w:p>
    <w:p>
      <w:r>
        <w:rPr/>
        <w:t xml:space="preserve"> Most rehab attempts focus on remediating attention</w:t>
      </w:r>
    </w:p>
    <w:p>
      <w:r>
        <w:rPr/>
        <w:t xml:space="preserve"> If attention and WM are independent then this approach will fail to address non-attentional biases – like SWM and TE</w:t>
      </w:r>
    </w:p>
    <w:p>
      <w:r>
        <w:rPr/>
        <w:t xml:space="preserve">That’s what we test next.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trackRevisions/>
  <w:embedSystemFonts/>
  <w:defaultTabStop w:val="936"/>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0" w:defLockedState="0">
    <w:lsdException w:unhideWhenUsed="1" w:semiHidden="1" w:name="heading 7"/>
    <w:lsdException w:unhideWhenUsed="1" w:semiHidden="1" w:name="heading 8"/>
    <w:lsdException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unhideWhenUsed="1" w:semiHidden="1" w:name="Bibliography"/>
    <w:lsdException w:unhideWhenUsed="1"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3"/>
    </w:pPr>
    <w:rPr>
      <w:rFonts w:ascii="Calibri" w:hAnsi="Calibri" w:cs=""/>
      <w:b/>
      <w:bCs/>
      <w:color w:val="4F81BD"/>
    </w:rPr>
  </w:style>
  <w:style w:type="paragraph" w:styleId="Heading5">
    <w:name w:val="Heading 5"/>
    <w:uiPriority w:val="9"/>
    <w:qFormat/>
    <w:unhideWhenUsed/>
    <w:basedOn w:val="Normal"/>
    <w:next w:val="Normal"/>
    <w:pPr>
      <w:keepNext/>
      <w:keepLines/>
      <w:spacing w:before="200" w:after="0"/>
      <w:outlineLvl w:val="4"/>
    </w:pPr>
    <w:rPr>
      <w:rFonts w:ascii="Calibri" w:hAnsi="Calibri" w:cs=""/>
      <w:i/>
      <w:iCs/>
      <w:color w:val="4F81BD"/>
    </w:rPr>
  </w:style>
  <w:style w:type="character" w:styleId="DefaultParagraphFont" w:default="1">
    <w:name w:val="Default Paragraph Font"/>
    <w:uiPriority w:val="1"/>
    <w:semiHidden/>
    <w:unhideWhenUsed/>
    <w:rPr/>
  </w:style>
  <w:style w:type="character" w:styleId="BodyTextChar" w:customStyle="1">
    <w:name w:val="Body Text Char"/>
    <w:link w:val="ImageCaption"/>
    <w:basedOn w:val="DefaultParagraphFont"/>
    <w:rPr/>
  </w:style>
  <w:style w:type="character" w:styleId="VerbatimChar" w:customStyle="1">
    <w:name w:val="Verbatim Char"/>
    <w:link w:val="SourceCode"/>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BalloonTextChar" w:customStyle="1">
    <w:name w:val="Balloon Text Char"/>
    <w:link w:val="BalloonText"/>
    <w:rsid w:val="00864455"/>
    <w:basedOn w:val="DefaultParagraphFont"/>
    <w:rPr>
      <w:rFonts w:ascii="Tahoma" w:hAnsi="Tahoma" w:cs="Tahoma"/>
      <w:sz w:val="16"/>
      <w:szCs w:val="16"/>
    </w:rPr>
  </w:style>
  <w:style w:type="character" w:styleId="Annotationreference">
    <w:name w:val="annotation reference"/>
    <w:rsid w:val="00e762c2"/>
    <w:basedOn w:val="DefaultParagraphFont"/>
    <w:rPr>
      <w:sz w:val="16"/>
      <w:szCs w:val="16"/>
    </w:rPr>
  </w:style>
  <w:style w:type="character" w:styleId="CommentTextChar" w:customStyle="1">
    <w:name w:val="Comment Text Char"/>
    <w:link w:val="CommentText"/>
    <w:rsid w:val="00e762c2"/>
    <w:basedOn w:val="DefaultParagraphFont"/>
    <w:rPr>
      <w:sz w:val="20"/>
      <w:szCs w:val="20"/>
    </w:rPr>
  </w:style>
  <w:style w:type="character" w:styleId="CommentSubjectChar" w:customStyle="1">
    <w:name w:val="Comment Subject Char"/>
    <w:link w:val="CommentSubject"/>
    <w:rsid w:val="00e762c2"/>
    <w:basedOn w:val="CommentTextChar"/>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customStyle="1">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customStyle="1">
    <w:name w:val="Authors"/>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BlockQuote" w:customStyle="1">
    <w:name w:val="Block Quote"/>
    <w:uiPriority w:val="9"/>
    <w:qFormat/>
    <w:unhideWhenUsed/>
    <w:basedOn w:val="Normal"/>
    <w:next w:val="Normal"/>
    <w:pPr>
      <w:spacing w:before="100" w:after="100"/>
    </w:pPr>
    <w:rPr>
      <w:rFonts w:ascii="Calibri" w:hAnsi="Calibri" w:cs=""/>
      <w:bCs/>
      <w:sz w:val="20"/>
      <w:szCs w:val="20"/>
    </w:rPr>
  </w:style>
  <w:style w:type="paragraph" w:styleId="Footnotetext">
    <w:name w:val="footnote text"/>
    <w:uiPriority w:val="9"/>
    <w:qFormat/>
    <w:unhideWhenUsed/>
    <w:basedOn w:val="Normal"/>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BalloonText">
    <w:name w:val="Balloon Text"/>
    <w:link w:val="BalloonTextChar"/>
    <w:rsid w:val="00864455"/>
    <w:basedOn w:val="Normal"/>
    <w:pPr>
      <w:spacing w:before="0" w:after="0"/>
    </w:pPr>
    <w:rPr>
      <w:rFonts w:ascii="Tahoma" w:hAnsi="Tahoma" w:cs="Tahoma"/>
      <w:sz w:val="16"/>
      <w:szCs w:val="16"/>
    </w:rPr>
  </w:style>
  <w:style w:type="paragraph" w:styleId="Annotationtext">
    <w:name w:val="annotation text"/>
    <w:link w:val="CommentTextChar"/>
    <w:rsid w:val="00e762c2"/>
    <w:basedOn w:val="Normal"/>
    <w:pPr/>
    <w:rPr>
      <w:sz w:val="20"/>
      <w:szCs w:val="20"/>
    </w:rPr>
  </w:style>
  <w:style w:type="paragraph" w:styleId="Annotationsubject">
    <w:name w:val="annotation subject"/>
    <w:link w:val="CommentSubjectChar"/>
    <w:rsid w:val="00e762c2"/>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2015-01-17T17:25:00Z</dcterms:created>
  <dc:creator>James Danckert</dc:creator>
  <dc:language>en-CA</dc:language>
  <cp:lastModifiedBy>Danckert, James</cp:lastModifiedBy>
  <dcterms:modified xsi:type="dcterms:W3CDTF">2015-01-19T16:37:00Z</dcterms:modified>
  <cp:revision>39</cp:revision>
</cp:coreProperties>
</file>