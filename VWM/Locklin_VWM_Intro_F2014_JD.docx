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580" w:rsidRDefault="00F05063">
      <w:pPr>
        <w:pStyle w:val="Heading1"/>
      </w:pPr>
      <w:bookmarkStart w:id="0" w:name="exploring-the-relationship-between-visua"/>
      <w:proofErr w:type="gramStart"/>
      <w:r>
        <w:t>Exploring the relationship between visual working memory and attention in neglect.</w:t>
      </w:r>
      <w:proofErr w:type="gramEnd"/>
    </w:p>
    <w:bookmarkEnd w:id="0"/>
    <w:p w:rsidR="007A1580" w:rsidRDefault="00F05063">
      <w:r>
        <w:t xml:space="preserve">As already discussed, most of the traditional models of neglect describe the </w:t>
      </w:r>
      <w:ins w:id="1" w:author="James Danckert" w:date="2014-12-01T20:47:00Z">
        <w:r w:rsidR="00515EE1">
          <w:t xml:space="preserve">disorder as a </w:t>
        </w:r>
      </w:ins>
      <w:r>
        <w:t>deficit</w:t>
      </w:r>
      <w:del w:id="2" w:author="James Danckert" w:date="2014-12-01T20:47:00Z">
        <w:r w:rsidDel="00515EE1">
          <w:delText>s</w:delText>
        </w:r>
      </w:del>
      <w:r>
        <w:t xml:space="preserve"> </w:t>
      </w:r>
      <w:del w:id="3" w:author="James Danckert" w:date="2014-12-01T20:47:00Z">
        <w:r w:rsidDel="00515EE1">
          <w:delText xml:space="preserve">as being </w:delText>
        </w:r>
      </w:del>
      <w:r>
        <w:t>of spatial attention. A disorder driven by a disengagement deficit, or difficulty with disengaging attention away from right-space stimuli [Posner1984], an atten</w:t>
      </w:r>
      <w:r>
        <w:t xml:space="preserve">tional </w:t>
      </w:r>
      <w:ins w:id="4" w:author="James Danckert" w:date="2014-12-01T20:48:00Z">
        <w:r w:rsidR="00515EE1">
          <w:t>‘</w:t>
        </w:r>
      </w:ins>
      <w:r>
        <w:t>stickiness</w:t>
      </w:r>
      <w:ins w:id="5" w:author="James Danckert" w:date="2014-12-01T20:48:00Z">
        <w:r w:rsidR="00515EE1">
          <w:t>’</w:t>
        </w:r>
      </w:ins>
      <w:r>
        <w:t xml:space="preserve"> that results from disruption </w:t>
      </w:r>
      <w:del w:id="6" w:author="James Danckert" w:date="2014-12-01T20:48:00Z">
        <w:r w:rsidDel="00515EE1">
          <w:delText xml:space="preserve">the </w:delText>
        </w:r>
      </w:del>
      <w:ins w:id="7" w:author="James Danckert" w:date="2014-12-01T20:48:00Z">
        <w:r w:rsidR="00515EE1">
          <w:t xml:space="preserve">to </w:t>
        </w:r>
      </w:ins>
      <w:r>
        <w:t>inferior parietal cortex -</w:t>
      </w:r>
      <w:ins w:id="8" w:author="James Danckert" w:date="2014-12-01T20:48:00Z">
        <w:r w:rsidR="00515EE1">
          <w:t xml:space="preserve"> </w:t>
        </w:r>
      </w:ins>
      <w:r>
        <w:t xml:space="preserve">a region </w:t>
      </w:r>
      <w:del w:id="9" w:author="James Danckert" w:date="2014-12-01T20:48:00Z">
        <w:r w:rsidDel="00515EE1">
          <w:delText xml:space="preserve">seemingly responsible </w:delText>
        </w:r>
      </w:del>
      <w:ins w:id="10" w:author="James Danckert" w:date="2014-12-01T20:48:00Z">
        <w:r w:rsidR="00515EE1">
          <w:t xml:space="preserve">known to be important </w:t>
        </w:r>
      </w:ins>
      <w:r>
        <w:t xml:space="preserve">for effective attentional disengagement and re-orienting [@Corbetta2002]. This anchoring of neglect as an attentional disorder, however, </w:t>
      </w:r>
      <w:proofErr w:type="spellStart"/>
      <w:r>
        <w:t>colours</w:t>
      </w:r>
      <w:proofErr w:type="spellEnd"/>
      <w:r>
        <w:t xml:space="preserve"> </w:t>
      </w:r>
      <w:r>
        <w:t>per</w:t>
      </w:r>
      <w:r>
        <w:t>formance deficits observed with other tasks. Tasks which are not direct measures of attention, and for which performance may be degraded for other reasons. For example, lateralized performance on object cancellation tasks could be couched as an effect of t</w:t>
      </w:r>
      <w:r>
        <w:t xml:space="preserve">he spatial attention deficit, however, the revisiting behaviours observed on the "good" side </w:t>
      </w:r>
      <w:del w:id="11" w:author="James Danckert" w:date="2014-12-01T20:49:00Z">
        <w:r w:rsidDel="00515EE1">
          <w:delText xml:space="preserve">of the page </w:delText>
        </w:r>
      </w:del>
      <w:r>
        <w:t>[@Husain2001</w:t>
      </w:r>
      <w:proofErr w:type="gramStart"/>
      <w:r>
        <w:t>,@Patron2006</w:t>
      </w:r>
      <w:proofErr w:type="gramEnd"/>
      <w:r>
        <w:t xml:space="preserve">] may indicate something more nuanced is occurring. Even </w:t>
      </w:r>
      <w:del w:id="12" w:author="James Danckert" w:date="2014-12-01T20:49:00Z">
        <w:r w:rsidDel="00515EE1">
          <w:delText>erasing</w:delText>
        </w:r>
      </w:del>
      <w:ins w:id="13" w:author="James Danckert" w:date="2014-12-01T20:49:00Z">
        <w:r w:rsidR="00515EE1">
          <w:t>eliminating targets as they are cancelled</w:t>
        </w:r>
      </w:ins>
      <w:r>
        <w:t xml:space="preserve">, </w:t>
      </w:r>
      <w:ins w:id="14" w:author="James Danckert" w:date="2014-12-01T20:50:00Z">
        <w:r w:rsidR="00515EE1">
          <w:t xml:space="preserve">thereby removing </w:t>
        </w:r>
      </w:ins>
      <w:del w:id="15" w:author="James Danckert" w:date="2014-12-01T20:50:00Z">
        <w:r w:rsidDel="00515EE1">
          <w:delText xml:space="preserve">rather than crossing off the targets, eliminating </w:delText>
        </w:r>
      </w:del>
      <w:r>
        <w:t xml:space="preserve">their </w:t>
      </w:r>
      <w:ins w:id="16" w:author="James Danckert" w:date="2014-12-01T20:50:00Z">
        <w:r w:rsidR="00515EE1">
          <w:t xml:space="preserve">potential </w:t>
        </w:r>
      </w:ins>
      <w:del w:id="17" w:author="James Danckert" w:date="2014-12-01T20:50:00Z">
        <w:r w:rsidDel="00515EE1">
          <w:delText>abili</w:delText>
        </w:r>
        <w:r w:rsidDel="00515EE1">
          <w:delText xml:space="preserve">ty </w:delText>
        </w:r>
      </w:del>
      <w:r>
        <w:t xml:space="preserve">to capture </w:t>
      </w:r>
      <w:proofErr w:type="gramStart"/>
      <w:r>
        <w:t>attention,</w:t>
      </w:r>
      <w:proofErr w:type="gramEnd"/>
      <w:r>
        <w:t xml:space="preserve"> improves but does not </w:t>
      </w:r>
      <w:del w:id="18" w:author="James Danckert" w:date="2014-12-01T20:50:00Z">
        <w:r w:rsidDel="00515EE1">
          <w:delText xml:space="preserve">eliminate </w:delText>
        </w:r>
      </w:del>
      <w:ins w:id="19" w:author="James Danckert" w:date="2014-12-01T20:50:00Z">
        <w:r w:rsidR="00515EE1">
          <w:t xml:space="preserve">fully remediate </w:t>
        </w:r>
      </w:ins>
      <w:r>
        <w:t xml:space="preserve">neglect performance on the task [@Mark2012]. </w:t>
      </w:r>
      <w:commentRangeStart w:id="20"/>
      <w:r>
        <w:t>FIXME</w:t>
      </w:r>
      <w:proofErr w:type="gramStart"/>
      <w:r>
        <w:t>:wording</w:t>
      </w:r>
      <w:proofErr w:type="gramEnd"/>
      <w:r>
        <w:t xml:space="preserve"> of that last sentence.</w:t>
      </w:r>
      <w:commentRangeEnd w:id="20"/>
      <w:r w:rsidR="00515EE1">
        <w:rPr>
          <w:rStyle w:val="CommentReference"/>
        </w:rPr>
        <w:commentReference w:id="20"/>
      </w:r>
    </w:p>
    <w:p w:rsidR="007A1580" w:rsidRDefault="00F05063">
      <w:r>
        <w:t>In fact, a great deal of research over the past few decades has highlighted aspects of neglect that clearly go beyond</w:t>
      </w:r>
      <w:r>
        <w:t xml:space="preserve"> spatially lateralized deficits of attention. </w:t>
      </w:r>
      <w:del w:id="21" w:author="James Danckert" w:date="2014-12-01T20:51:00Z">
        <w:r w:rsidDel="00C367E1">
          <w:delText>Beyond spatial attention, other attentional mechanisms appear to be involved in neglect. N</w:delText>
        </w:r>
      </w:del>
      <w:ins w:id="22" w:author="James Danckert" w:date="2014-12-01T20:51:00Z">
        <w:r w:rsidR="00C367E1">
          <w:t>For example, n</w:t>
        </w:r>
      </w:ins>
      <w:r>
        <w:t>eglect patients tend to have difficulties with sustained attention [@Robertson1995], even when operating in a non-spatia</w:t>
      </w:r>
      <w:r>
        <w:t xml:space="preserve">l modality </w:t>
      </w:r>
      <w:del w:id="23" w:author="James Danckert" w:date="2014-12-01T20:51:00Z">
        <w:r w:rsidDel="00C367E1">
          <w:delText xml:space="preserve">like auditory sustained attention </w:delText>
        </w:r>
      </w:del>
      <w:r>
        <w:t xml:space="preserve">[@Roberson1997]. </w:t>
      </w:r>
      <w:proofErr w:type="gramStart"/>
      <w:ins w:id="24" w:author="James Danckert" w:date="2014-12-01T20:51:00Z">
        <w:r w:rsidR="00C367E1">
          <w:t>The a</w:t>
        </w:r>
      </w:ins>
      <w:proofErr w:type="gramEnd"/>
      <w:del w:id="25" w:author="James Danckert" w:date="2014-12-01T20:51:00Z">
        <w:r w:rsidDel="00C367E1">
          <w:delText>A</w:delText>
        </w:r>
      </w:del>
      <w:r>
        <w:t xml:space="preserve">ttentional blink, a measure of temporal, selective attention is </w:t>
      </w:r>
      <w:ins w:id="26" w:author="James Danckert" w:date="2014-12-01T20:52:00Z">
        <w:r w:rsidR="00C367E1">
          <w:t>exaggerated in neglect</w:t>
        </w:r>
      </w:ins>
      <w:del w:id="27" w:author="James Danckert" w:date="2014-12-01T20:52:00Z">
        <w:r w:rsidDel="00C367E1">
          <w:delText>another non-spatial deficit</w:delText>
        </w:r>
      </w:del>
      <w:r>
        <w:t xml:space="preserve">. When presented with </w:t>
      </w:r>
      <w:ins w:id="28" w:author="James Danckert" w:date="2014-12-01T20:52:00Z">
        <w:r w:rsidR="00C367E1">
          <w:t xml:space="preserve">a rapid series of stimuli with two embedded targets </w:t>
        </w:r>
        <w:proofErr w:type="spellStart"/>
        <w:r w:rsidR="00C367E1">
          <w:t>sparated</w:t>
        </w:r>
        <w:proofErr w:type="spellEnd"/>
        <w:r w:rsidR="00C367E1">
          <w:t xml:space="preserve"> by varying temporal intervals</w:t>
        </w:r>
      </w:ins>
      <w:del w:id="29" w:author="James Danckert" w:date="2014-12-01T20:52:00Z">
        <w:r w:rsidDel="00C367E1">
          <w:delText>two sequential letters</w:delText>
        </w:r>
      </w:del>
      <w:r>
        <w:t xml:space="preserve">, </w:t>
      </w:r>
      <w:ins w:id="30" w:author="James Danckert" w:date="2014-12-01T20:52:00Z">
        <w:r w:rsidR="00C367E1">
          <w:t>n</w:t>
        </w:r>
      </w:ins>
      <w:del w:id="31" w:author="James Danckert" w:date="2014-12-01T20:52:00Z">
        <w:r w:rsidDel="00C367E1">
          <w:delText>N</w:delText>
        </w:r>
      </w:del>
      <w:r>
        <w:t xml:space="preserve">eglect patients </w:t>
      </w:r>
      <w:del w:id="32" w:author="James Danckert" w:date="2014-12-01T20:53:00Z">
        <w:r w:rsidDel="00C367E1">
          <w:delText>presented an extended attentional blink</w:delText>
        </w:r>
        <w:r w:rsidDel="00C367E1">
          <w:delText xml:space="preserve">, </w:delText>
        </w:r>
      </w:del>
      <w:r>
        <w:t>requir</w:t>
      </w:r>
      <w:ins w:id="33" w:author="James Danckert" w:date="2014-12-01T20:53:00Z">
        <w:r w:rsidR="00C367E1">
          <w:t>e</w:t>
        </w:r>
      </w:ins>
      <w:del w:id="34" w:author="James Danckert" w:date="2014-12-01T20:53:00Z">
        <w:r w:rsidDel="00C367E1">
          <w:delText>i</w:delText>
        </w:r>
        <w:r w:rsidDel="00C367E1">
          <w:delText>n</w:delText>
        </w:r>
        <w:r w:rsidDel="00C367E1">
          <w:delText>g</w:delText>
        </w:r>
      </w:del>
      <w:r>
        <w:t xml:space="preserve"> up to three times as much time between them in order to identify both correctly [@Husain1997]. In addition to these non-lateralized attention deficits, recent work has highlighted deficits of spatial working memory for stimuli in central or rig</w:t>
      </w:r>
      <w:r>
        <w:t>ht, putatively non-neglected space [@Husain2001,@Danckert2006,@Malhotra2005,@Striemer2013].</w:t>
      </w:r>
    </w:p>
    <w:p w:rsidR="007A1580" w:rsidRDefault="00F05063">
      <w:commentRangeStart w:id="35"/>
      <w:r>
        <w:t>FIXME: Above paragraph is extremely dense. Should I unpack?</w:t>
      </w:r>
      <w:commentRangeEnd w:id="35"/>
      <w:r w:rsidR="00C367E1">
        <w:rPr>
          <w:rStyle w:val="CommentReference"/>
        </w:rPr>
        <w:commentReference w:id="35"/>
      </w:r>
    </w:p>
    <w:p w:rsidR="007A1580" w:rsidRDefault="00F05063">
      <w:r>
        <w:t>Non-lateralized selective attention and sustained attention are strongly correlated with both neglect se</w:t>
      </w:r>
      <w:r>
        <w:t>verity, and recovery over time [@Husain2003]. Further, remediation of these non-spatial deficits can improve spatial neglect symptoms [@Robertson1995]. This has lead some to go so far as to speculate that the non-spatial deficits are the driving factor beh</w:t>
      </w:r>
      <w:r>
        <w:t xml:space="preserve">ind the persistence and clinical relevance of neglect [@Husain2003]. In other words, a bias in spatial attention is overcome by the brain's adaptive mechanisms, </w:t>
      </w:r>
      <w:r>
        <w:rPr>
          <w:i/>
        </w:rPr>
        <w:t>unless</w:t>
      </w:r>
      <w:r>
        <w:t xml:space="preserve"> it is accompanied by other deficits of attentional deployment that prevent the brain fro</w:t>
      </w:r>
      <w:r>
        <w:t xml:space="preserve">m recognizing the errors. More conservatively, these recent discoveries indicate that, despite </w:t>
      </w:r>
      <w:r>
        <w:lastRenderedPageBreak/>
        <w:t>the fact that lateralized attentional deficits seem to represent a cornerstone feature of the neglect syndrome, they, alone, fail to compose a complete picture o</w:t>
      </w:r>
      <w:r>
        <w:t>f the disorder.</w:t>
      </w:r>
    </w:p>
    <w:p w:rsidR="007A1580" w:rsidRDefault="00F05063">
      <w:r>
        <w:t>Furthermore, recent attempts at rehabilitating neglect have shown that while spatial attention can be improved, a range of perceptual biases remain unaltered. As noted earlier, several aversive and invasive treatments intended to trigger at</w:t>
      </w:r>
      <w:r>
        <w:t xml:space="preserve">tentional re-orienting to left space have been tried, with little clinical effectiveness. The most promising treatment has been prism adaptation, because </w:t>
      </w:r>
      <w:del w:id="36" w:author="James Danckert" w:date="2014-12-01T20:55:00Z">
        <w:r w:rsidDel="007445C0">
          <w:delText xml:space="preserve">of </w:delText>
        </w:r>
      </w:del>
      <w:r>
        <w:t>it</w:t>
      </w:r>
      <w:ins w:id="37" w:author="James Danckert" w:date="2014-12-01T20:55:00Z">
        <w:r w:rsidR="007445C0">
          <w:t xml:space="preserve"> i</w:t>
        </w:r>
      </w:ins>
      <w:del w:id="38" w:author="James Danckert" w:date="2014-12-01T20:55:00Z">
        <w:r w:rsidDel="007445C0">
          <w:delText>'</w:delText>
        </w:r>
      </w:del>
      <w:r>
        <w:t>s non-aversive</w:t>
      </w:r>
      <w:del w:id="39" w:author="James Danckert" w:date="2014-12-01T20:55:00Z">
        <w:r w:rsidDel="007445C0">
          <w:delText xml:space="preserve"> nature</w:delText>
        </w:r>
      </w:del>
      <w:r>
        <w:t>, and because it has been shown to produce effects lasting much longer than</w:t>
      </w:r>
      <w:r>
        <w:t xml:space="preserve"> the treatment duration [tk]. Unfortunately, while prism adaptation produces striking changes in spatial attention [tk], there is a small, but increasing set of neglect deficits that are not improved [tk]. Many of these could be described as perceptual tas</w:t>
      </w:r>
      <w:r>
        <w:t>ks, like deficits on the landmark task [tk], and facial-emotion judgment [tk]. It may be the case then that prisms operate on neural systems important for the deployment of attention, but have little to no effect on those mechanisms needed to form accurate</w:t>
      </w:r>
      <w:r>
        <w:t xml:space="preserve"> perceptual representations.</w:t>
      </w:r>
    </w:p>
    <w:p w:rsidR="007A1580" w:rsidRDefault="00F05063">
      <w:r>
        <w:t>Part of the deficit involved in maintaining accurate perceptual representations may be driven by working memory impairments. As mentioned earlier, neglect patients have deficits of spatial working memory, even in "non-neglected</w:t>
      </w:r>
      <w:r>
        <w:t>" right or central space [tk].</w:t>
      </w:r>
    </w:p>
    <w:p w:rsidR="007A1580" w:rsidRDefault="00F05063">
      <w:commentRangeStart w:id="40"/>
      <w:r>
        <w:t>FIXME: I can either expand this^ paragraph to describe Suzanne's SWM task, or merge it with the one below.</w:t>
      </w:r>
      <w:commentRangeEnd w:id="40"/>
      <w:r w:rsidR="007445C0">
        <w:rPr>
          <w:rStyle w:val="CommentReference"/>
        </w:rPr>
        <w:commentReference w:id="40"/>
      </w:r>
    </w:p>
    <w:p w:rsidR="007A1580" w:rsidDel="004D5435" w:rsidRDefault="00F05063">
      <w:pPr>
        <w:rPr>
          <w:del w:id="41" w:author="James Danckert" w:date="2014-12-01T21:01:00Z"/>
        </w:rPr>
      </w:pPr>
      <w:r>
        <w:t>In this context, it's important to consider the relationship between spatial working memory and spatial attention. The</w:t>
      </w:r>
      <w:r>
        <w:t xml:space="preserve"> two systems appear to be independent and functionally unique, generally residing in ventral and dorsal visual systems, respectively, </w:t>
      </w:r>
      <w:del w:id="42" w:author="James Danckert" w:date="2014-12-01T20:57:00Z">
        <w:r w:rsidDel="004D739A">
          <w:delText xml:space="preserve">but involve </w:delText>
        </w:r>
      </w:del>
      <w:ins w:id="43" w:author="James Danckert" w:date="2014-12-01T20:57:00Z">
        <w:r w:rsidR="004D739A">
          <w:t xml:space="preserve">although there is </w:t>
        </w:r>
      </w:ins>
      <w:r>
        <w:t>some functional overlap and mutual interaction [@Awh2001]. Specifically, in healthy people, mechanisms of spat</w:t>
      </w:r>
      <w:r>
        <w:t xml:space="preserve">ial attention provide a rehearsal-like function to maintain </w:t>
      </w:r>
      <w:ins w:id="44" w:author="James Danckert" w:date="2014-12-01T20:57:00Z">
        <w:r w:rsidR="004D739A">
          <w:t xml:space="preserve">information held in </w:t>
        </w:r>
      </w:ins>
      <w:r>
        <w:t>working memory [@Awh2001]. This arguably creates three possible causes of the working memory problems in neglect. First, they could be a direct result of spatial attention deficits. This seems les</w:t>
      </w:r>
      <w:r>
        <w:t>s-likely as patient</w:t>
      </w:r>
      <w:del w:id="45" w:author="James Danckert" w:date="2014-12-01T20:58:00Z">
        <w:r w:rsidDel="004D739A">
          <w:delText>'</w:delText>
        </w:r>
      </w:del>
      <w:r>
        <w:t xml:space="preserve">s maintain the ability to orient to rightward and central targets effectively, however, we </w:t>
      </w:r>
      <w:proofErr w:type="spellStart"/>
      <w:r>
        <w:t>can</w:t>
      </w:r>
      <w:ins w:id="46" w:author="James Danckert" w:date="2014-12-01T20:58:00Z">
        <w:r w:rsidR="004D739A">
          <w:t xml:space="preserve"> no</w:t>
        </w:r>
      </w:ins>
      <w:del w:id="47" w:author="James Danckert" w:date="2014-12-01T20:58:00Z">
        <w:r w:rsidDel="004D739A">
          <w:delText>'</w:delText>
        </w:r>
      </w:del>
      <w:r>
        <w:t>t</w:t>
      </w:r>
      <w:proofErr w:type="spellEnd"/>
      <w:r>
        <w:t xml:space="preserve"> rule out </w:t>
      </w:r>
      <w:ins w:id="48" w:author="James Danckert" w:date="2014-12-01T20:58:00Z">
        <w:r w:rsidR="004D739A">
          <w:t xml:space="preserve">the </w:t>
        </w:r>
      </w:ins>
      <w:r>
        <w:t>possib</w:t>
      </w:r>
      <w:ins w:id="49" w:author="James Danckert" w:date="2014-12-01T20:58:00Z">
        <w:r w:rsidR="004D739A">
          <w:t xml:space="preserve">ility that </w:t>
        </w:r>
      </w:ins>
      <w:del w:id="50" w:author="James Danckert" w:date="2014-12-01T20:58:00Z">
        <w:r w:rsidDel="004D739A">
          <w:delText>l</w:delText>
        </w:r>
        <w:r w:rsidDel="004D739A">
          <w:delText xml:space="preserve">e </w:delText>
        </w:r>
      </w:del>
      <w:r>
        <w:t>subtle</w:t>
      </w:r>
      <w:del w:id="51" w:author="James Danckert" w:date="2014-12-01T20:59:00Z">
        <w:r w:rsidDel="004D739A">
          <w:delText>t</w:delText>
        </w:r>
      </w:del>
      <w:del w:id="52" w:author="James Danckert" w:date="2014-12-01T20:58:00Z">
        <w:r w:rsidDel="004D739A">
          <w:delText>y</w:delText>
        </w:r>
      </w:del>
      <w:r>
        <w:t xml:space="preserve"> pathological orienting </w:t>
      </w:r>
      <w:ins w:id="53" w:author="James Danckert" w:date="2014-12-01T20:59:00Z">
        <w:r w:rsidR="004D739A">
          <w:t xml:space="preserve">deficits exist for central and right space that in turn impact upon </w:t>
        </w:r>
        <w:commentRangeStart w:id="54"/>
        <w:r w:rsidR="004D739A">
          <w:t>WM</w:t>
        </w:r>
        <w:commentRangeEnd w:id="54"/>
        <w:r w:rsidR="004D739A">
          <w:rPr>
            <w:rStyle w:val="CommentReference"/>
          </w:rPr>
          <w:commentReference w:id="54"/>
        </w:r>
      </w:ins>
      <w:del w:id="55" w:author="James Danckert" w:date="2014-12-01T20:59:00Z">
        <w:r w:rsidDel="004D739A">
          <w:delText>in this space</w:delText>
        </w:r>
      </w:del>
      <w:r>
        <w:t>. If this was the case, though, we might expect perceptual deficits to impro</w:t>
      </w:r>
      <w:r>
        <w:t xml:space="preserve">ve </w:t>
      </w:r>
      <w:ins w:id="56" w:author="James Danckert" w:date="2014-12-01T20:59:00Z">
        <w:r w:rsidR="004D5435">
          <w:t>along with</w:t>
        </w:r>
      </w:ins>
      <w:del w:id="57" w:author="James Danckert" w:date="2014-12-01T20:59:00Z">
        <w:r w:rsidDel="004D5435">
          <w:delText xml:space="preserve">when the </w:delText>
        </w:r>
      </w:del>
      <w:ins w:id="58" w:author="James Danckert" w:date="2014-12-01T20:59:00Z">
        <w:r w:rsidR="004D5435">
          <w:t xml:space="preserve"> </w:t>
        </w:r>
      </w:ins>
      <w:r>
        <w:t>attention deficits</w:t>
      </w:r>
      <w:del w:id="59" w:author="James Danckert" w:date="2014-12-01T21:00:00Z">
        <w:r w:rsidDel="004D5435">
          <w:delText xml:space="preserve"> </w:delText>
        </w:r>
      </w:del>
      <w:ins w:id="60" w:author="James Danckert" w:date="2014-12-01T21:00:00Z">
        <w:r w:rsidR="004D5435">
          <w:t xml:space="preserve"> and </w:t>
        </w:r>
      </w:ins>
      <w:del w:id="61" w:author="James Danckert" w:date="2014-12-01T21:00:00Z">
        <w:r w:rsidDel="004D5435">
          <w:delText xml:space="preserve">have been treated, which they </w:delText>
        </w:r>
      </w:del>
      <w:ins w:id="62" w:author="James Danckert" w:date="2014-12-01T21:00:00Z">
        <w:r w:rsidR="004D5435">
          <w:t xml:space="preserve">this </w:t>
        </w:r>
      </w:ins>
      <w:r>
        <w:t>do</w:t>
      </w:r>
      <w:ins w:id="63" w:author="James Danckert" w:date="2014-12-01T21:00:00Z">
        <w:r w:rsidR="004D5435">
          <w:t xml:space="preserve">es </w:t>
        </w:r>
      </w:ins>
      <w:r>
        <w:t>n</w:t>
      </w:r>
      <w:del w:id="64" w:author="James Danckert" w:date="2014-12-01T21:00:00Z">
        <w:r w:rsidDel="004D5435">
          <w:delText>'</w:delText>
        </w:r>
      </w:del>
      <w:proofErr w:type="gramStart"/>
      <w:ins w:id="65" w:author="James Danckert" w:date="2014-12-01T21:00:00Z">
        <w:r w:rsidR="004D5435">
          <w:t>o</w:t>
        </w:r>
      </w:ins>
      <w:r>
        <w:t>t</w:t>
      </w:r>
      <w:proofErr w:type="gramEnd"/>
      <w:r>
        <w:t xml:space="preserve"> appear to </w:t>
      </w:r>
      <w:ins w:id="66" w:author="James Danckert" w:date="2014-12-01T21:00:00Z">
        <w:r w:rsidR="004D5435">
          <w:t xml:space="preserve">be the case </w:t>
        </w:r>
      </w:ins>
      <w:r>
        <w:t>[</w:t>
      </w:r>
      <w:proofErr w:type="spellStart"/>
      <w:r>
        <w:t>tk</w:t>
      </w:r>
      <w:proofErr w:type="spellEnd"/>
      <w:r>
        <w:t xml:space="preserve">]. Second, the ability to utilize spatial attention for rehearsal </w:t>
      </w:r>
      <w:ins w:id="67" w:author="James Danckert" w:date="2014-12-01T21:00:00Z">
        <w:r w:rsidR="004D5435">
          <w:t xml:space="preserve">may be </w:t>
        </w:r>
      </w:ins>
      <w:del w:id="68" w:author="James Danckert" w:date="2014-12-01T21:00:00Z">
        <w:r w:rsidDel="004D5435">
          <w:delText xml:space="preserve">has been </w:delText>
        </w:r>
      </w:del>
      <w:r>
        <w:t xml:space="preserve">disrupted </w:t>
      </w:r>
      <w:ins w:id="69" w:author="James Danckert" w:date="2014-12-01T21:00:00Z">
        <w:r w:rsidR="004D5435">
          <w:t xml:space="preserve">in neglect </w:t>
        </w:r>
      </w:ins>
      <w:r>
        <w:t xml:space="preserve">by a dorsal-ventral </w:t>
      </w:r>
      <w:proofErr w:type="gramStart"/>
      <w:r>
        <w:t>disconnect</w:t>
      </w:r>
      <w:proofErr w:type="gramEnd"/>
      <w:r>
        <w:t xml:space="preserve"> arising from the neglect-inducing lesion. This would imply t</w:t>
      </w:r>
      <w:r>
        <w:t xml:space="preserve">hat ventral processing may not be directly impaired </w:t>
      </w:r>
      <w:del w:id="70" w:author="James Danckert" w:date="2014-12-01T21:00:00Z">
        <w:r w:rsidDel="004D5435">
          <w:delText xml:space="preserve">by </w:delText>
        </w:r>
      </w:del>
      <w:ins w:id="71" w:author="James Danckert" w:date="2014-12-01T21:00:00Z">
        <w:r w:rsidR="004D5435">
          <w:t xml:space="preserve">in </w:t>
        </w:r>
      </w:ins>
      <w:r>
        <w:t>neglect, but th</w:t>
      </w:r>
      <w:ins w:id="72" w:author="James Danckert" w:date="2014-12-01T21:00:00Z">
        <w:r w:rsidR="004D5435">
          <w:t>at the</w:t>
        </w:r>
      </w:ins>
      <w:del w:id="73" w:author="James Danckert" w:date="2014-12-01T21:00:00Z">
        <w:r w:rsidDel="004D5435">
          <w:delText>e</w:delText>
        </w:r>
      </w:del>
      <w:r>
        <w:t xml:space="preserve"> spatial working memory deficit comes from the ventral system's inability to recruit attentional mechanisms to support </w:t>
      </w:r>
      <w:ins w:id="74" w:author="James Danckert" w:date="2014-12-01T21:01:00Z">
        <w:r w:rsidR="004D5435">
          <w:t xml:space="preserve">rehearsal processes (give an </w:t>
        </w:r>
        <w:proofErr w:type="spellStart"/>
        <w:r w:rsidR="004D5435">
          <w:t>Awh</w:t>
        </w:r>
        <w:proofErr w:type="spellEnd"/>
        <w:r w:rsidR="004D5435">
          <w:t xml:space="preserve"> ref)</w:t>
        </w:r>
      </w:ins>
      <w:del w:id="75" w:author="James Danckert" w:date="2014-12-01T21:01:00Z">
        <w:r w:rsidDel="004D5435">
          <w:delText>spatial working memory</w:delText>
        </w:r>
      </w:del>
      <w:r>
        <w:t xml:space="preserve">. Third, the working memory deficits may be </w:t>
      </w:r>
      <w:r>
        <w:t xml:space="preserve">independent of the spatial attention deficits. </w:t>
      </w:r>
      <w:del w:id="76" w:author="James Danckert" w:date="2014-12-01T21:01:00Z">
        <w:r w:rsidDel="004D5435">
          <w:delText>Neglect may produce deficits in both systems, independent of one-another.</w:delText>
        </w:r>
      </w:del>
    </w:p>
    <w:p w:rsidR="007A1580" w:rsidRDefault="00F05063">
      <w:r>
        <w:t>To test this possibility, a new version of the working memory task was created to minimize the possible reliance on spatial attention r</w:t>
      </w:r>
      <w:r>
        <w:t xml:space="preserve">ehearsal mechanisms. Rather than asking participants to remember and recall the spatial locations of targets, memory for target </w:t>
      </w:r>
      <w:r>
        <w:lastRenderedPageBreak/>
        <w:t xml:space="preserve">colour was tested. </w:t>
      </w:r>
      <w:del w:id="77" w:author="James Danckert" w:date="2014-12-01T21:03:00Z">
        <w:r w:rsidDel="008C1EB0">
          <w:delText>By p</w:delText>
        </w:r>
      </w:del>
      <w:proofErr w:type="gramStart"/>
      <w:ins w:id="78" w:author="James Danckert" w:date="2014-12-01T21:03:00Z">
        <w:r w:rsidR="008C1EB0">
          <w:t>P</w:t>
        </w:r>
      </w:ins>
      <w:r>
        <w:t xml:space="preserve">lacing the primary requirement of the task on </w:t>
      </w:r>
      <w:proofErr w:type="spellStart"/>
      <w:r>
        <w:t>colour</w:t>
      </w:r>
      <w:proofErr w:type="spellEnd"/>
      <w:r>
        <w:t xml:space="preserve"> processing</w:t>
      </w:r>
      <w:ins w:id="79" w:author="James Danckert" w:date="2014-12-01T21:03:00Z">
        <w:r w:rsidR="008C1EB0">
          <w:t xml:space="preserve"> dramatically reduced reliance on </w:t>
        </w:r>
      </w:ins>
      <w:del w:id="80" w:author="James Danckert" w:date="2014-12-01T21:03:00Z">
        <w:r w:rsidDel="008C1EB0">
          <w:delText xml:space="preserve">, not only is </w:delText>
        </w:r>
      </w:del>
      <w:r>
        <w:t xml:space="preserve">spatial attention </w:t>
      </w:r>
      <w:del w:id="81" w:author="James Danckert" w:date="2014-12-01T21:03:00Z">
        <w:r w:rsidDel="008C1EB0">
          <w:delText>less likel</w:delText>
        </w:r>
        <w:r w:rsidDel="008C1EB0">
          <w:delText xml:space="preserve">y to be required, </w:delText>
        </w:r>
      </w:del>
      <w:ins w:id="82" w:author="James Danckert" w:date="2014-12-01T21:03:00Z">
        <w:r w:rsidR="008C1EB0">
          <w:t xml:space="preserve">and placed </w:t>
        </w:r>
      </w:ins>
      <w:r>
        <w:t xml:space="preserve">any </w:t>
      </w:r>
      <w:del w:id="83" w:author="James Danckert" w:date="2014-12-01T21:03:00Z">
        <w:r w:rsidDel="008C1EB0">
          <w:delText xml:space="preserve">sort of </w:delText>
        </w:r>
      </w:del>
      <w:r>
        <w:t xml:space="preserve">rehearsal mechanism </w:t>
      </w:r>
      <w:ins w:id="84" w:author="James Danckert" w:date="2014-12-01T21:03:00Z">
        <w:r w:rsidR="008C1EB0">
          <w:t xml:space="preserve">requirements within </w:t>
        </w:r>
      </w:ins>
      <w:del w:id="85" w:author="James Danckert" w:date="2014-12-01T21:03:00Z">
        <w:r w:rsidDel="008C1EB0">
          <w:delText xml:space="preserve">is most likely going to reside in </w:delText>
        </w:r>
      </w:del>
      <w:r>
        <w:t xml:space="preserve">the ventral stream, eliminating the likelihood that the measured deficits would be the result of the hypothesized </w:t>
      </w:r>
      <w:ins w:id="86" w:author="James Danckert" w:date="2014-12-01T21:03:00Z">
        <w:r w:rsidR="008C1EB0">
          <w:t xml:space="preserve">disconnection between the </w:t>
        </w:r>
      </w:ins>
      <w:r>
        <w:t>dorsal</w:t>
      </w:r>
      <w:ins w:id="87" w:author="James Danckert" w:date="2014-12-01T21:04:00Z">
        <w:r w:rsidR="008C1EB0">
          <w:t xml:space="preserve"> and </w:t>
        </w:r>
      </w:ins>
      <w:del w:id="88" w:author="James Danckert" w:date="2014-12-01T21:04:00Z">
        <w:r w:rsidDel="008C1EB0">
          <w:delText>-</w:delText>
        </w:r>
      </w:del>
      <w:r>
        <w:t xml:space="preserve">ventral </w:t>
      </w:r>
      <w:del w:id="89" w:author="James Danckert" w:date="2014-12-01T21:04:00Z">
        <w:r w:rsidDel="008C1EB0">
          <w:delText>disconnect</w:delText>
        </w:r>
      </w:del>
      <w:ins w:id="90" w:author="James Danckert" w:date="2014-12-01T21:04:00Z">
        <w:r w:rsidR="008C1EB0">
          <w:t>streams</w:t>
        </w:r>
      </w:ins>
      <w:r>
        <w:t>.</w:t>
      </w:r>
      <w:proofErr w:type="gramEnd"/>
      <w:r>
        <w:t xml:space="preserve"> </w:t>
      </w:r>
      <w:del w:id="91" w:author="James Danckert" w:date="2014-12-01T21:04:00Z">
        <w:r w:rsidDel="008C1EB0">
          <w:delText>With a model of independent wor</w:delText>
        </w:r>
        <w:r w:rsidDel="008C1EB0">
          <w:delText>king memory deficits in neglect, it is expected that such colour, or "visual working memory" deficits be present in much the same way as the aforementioned spatial working memory deficits, and their severity would likely also be independent of the severity</w:delText>
        </w:r>
        <w:r w:rsidDel="008C1EB0">
          <w:delText xml:space="preserve"> of spatial working memory deficits when comparing individuals.</w:delText>
        </w:r>
      </w:del>
      <w:ins w:id="92" w:author="James Danckert" w:date="2014-12-01T21:04:00Z">
        <w:r w:rsidR="008C1EB0">
          <w:t xml:space="preserve"> If attention and working memory deficits are indeed independent in neglect, then deficits of a similar degree of severity would be expected on this task</w:t>
        </w:r>
      </w:ins>
      <w:ins w:id="93" w:author="James Danckert" w:date="2014-12-01T21:05:00Z">
        <w:r w:rsidR="008C1EB0">
          <w:t xml:space="preserve"> as have been seen in past research employing a </w:t>
        </w:r>
      </w:ins>
      <w:ins w:id="94" w:author="James Danckert" w:date="2014-12-01T21:06:00Z">
        <w:r w:rsidR="008C1EB0">
          <w:t xml:space="preserve">purely </w:t>
        </w:r>
      </w:ins>
      <w:ins w:id="95" w:author="James Danckert" w:date="2014-12-01T21:05:00Z">
        <w:r w:rsidR="008C1EB0">
          <w:t xml:space="preserve">spatial WM task. </w:t>
        </w:r>
      </w:ins>
      <w:ins w:id="96" w:author="James Danckert" w:date="2014-12-01T21:06:00Z">
        <w:r w:rsidR="008C1EB0">
          <w:t xml:space="preserve">That is, WM deficits will be evident even when the involvement of spatial attention is low. </w:t>
        </w:r>
      </w:ins>
      <w:bookmarkStart w:id="97" w:name="_GoBack"/>
      <w:bookmarkEnd w:id="97"/>
    </w:p>
    <w:sectPr w:rsidR="007A158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James Danckert" w:date="2014-12-01T20:59:00Z" w:initials="JD">
    <w:p w:rsidR="00515EE1" w:rsidRDefault="00515EE1">
      <w:pPr>
        <w:pStyle w:val="CommentText"/>
      </w:pPr>
      <w:r>
        <w:rPr>
          <w:rStyle w:val="CommentReference"/>
        </w:rPr>
        <w:annotationRef/>
      </w:r>
      <w:r>
        <w:t xml:space="preserve">You can choose to accept or reject my edits of this as you see fit – </w:t>
      </w:r>
      <w:proofErr w:type="spellStart"/>
      <w:r>
        <w:t>they</w:t>
      </w:r>
      <w:proofErr w:type="spellEnd"/>
      <w:r>
        <w:t xml:space="preserve"> way you had it was comprehensible to me.</w:t>
      </w:r>
    </w:p>
  </w:comment>
  <w:comment w:id="35" w:author="James Danckert" w:date="2014-12-01T20:59:00Z" w:initials="JD">
    <w:p w:rsidR="00C367E1" w:rsidRDefault="00C367E1">
      <w:pPr>
        <w:pStyle w:val="CommentText"/>
      </w:pPr>
      <w:r>
        <w:rPr>
          <w:rStyle w:val="CommentReference"/>
        </w:rPr>
        <w:annotationRef/>
      </w:r>
      <w:r>
        <w:t>I tried just unpacking the AB discussion – I don’t think the sustained attention bit needs unpacking. And I don’t think it’s too dense – we may revisit it when the whole thing is together as one piece.</w:t>
      </w:r>
    </w:p>
  </w:comment>
  <w:comment w:id="40" w:author="James Danckert" w:date="2014-12-01T20:59:00Z" w:initials="JD">
    <w:p w:rsidR="007445C0" w:rsidRDefault="007445C0">
      <w:pPr>
        <w:pStyle w:val="CommentText"/>
      </w:pPr>
      <w:r>
        <w:rPr>
          <w:rStyle w:val="CommentReference"/>
        </w:rPr>
        <w:annotationRef/>
      </w:r>
      <w:r>
        <w:t xml:space="preserve">Depends a little on order of chapters – if this comes after the prisms chapter then a brief mention here as you have it is probably fine – if it comes first then I think you may want one or two sentences to expand on the finding here. </w:t>
      </w:r>
    </w:p>
  </w:comment>
  <w:comment w:id="54" w:author="James Danckert" w:date="2014-12-01T20:59:00Z" w:initials="JD">
    <w:p w:rsidR="004D739A" w:rsidRDefault="004D739A">
      <w:pPr>
        <w:pStyle w:val="CommentText"/>
      </w:pPr>
      <w:r>
        <w:rPr>
          <w:rStyle w:val="CommentReference"/>
        </w:rPr>
        <w:annotationRef/>
      </w:r>
      <w:r>
        <w:t xml:space="preserve">I would introduce this acronym early – it is well understood.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502F4"/>
    <w:multiLevelType w:val="multilevel"/>
    <w:tmpl w:val="C95075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D5435"/>
    <w:rsid w:val="004D739A"/>
    <w:rsid w:val="004E29B3"/>
    <w:rsid w:val="00515EE1"/>
    <w:rsid w:val="00590D07"/>
    <w:rsid w:val="007445C0"/>
    <w:rsid w:val="00784D58"/>
    <w:rsid w:val="007A1580"/>
    <w:rsid w:val="008C1EB0"/>
    <w:rsid w:val="008D6863"/>
    <w:rsid w:val="00B86B75"/>
    <w:rsid w:val="00BC48D5"/>
    <w:rsid w:val="00C36279"/>
    <w:rsid w:val="00C367E1"/>
    <w:rsid w:val="00E315A3"/>
    <w:rsid w:val="00F050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515EE1"/>
    <w:rPr>
      <w:sz w:val="16"/>
      <w:szCs w:val="16"/>
    </w:rPr>
  </w:style>
  <w:style w:type="paragraph" w:styleId="CommentText">
    <w:name w:val="annotation text"/>
    <w:basedOn w:val="Normal"/>
    <w:link w:val="CommentTextChar"/>
    <w:rsid w:val="00515EE1"/>
    <w:rPr>
      <w:sz w:val="20"/>
      <w:szCs w:val="20"/>
    </w:rPr>
  </w:style>
  <w:style w:type="character" w:customStyle="1" w:styleId="CommentTextChar">
    <w:name w:val="Comment Text Char"/>
    <w:basedOn w:val="DefaultParagraphFont"/>
    <w:link w:val="CommentText"/>
    <w:rsid w:val="00515EE1"/>
    <w:rPr>
      <w:sz w:val="20"/>
      <w:szCs w:val="20"/>
    </w:rPr>
  </w:style>
  <w:style w:type="paragraph" w:styleId="CommentSubject">
    <w:name w:val="annotation subject"/>
    <w:basedOn w:val="CommentText"/>
    <w:next w:val="CommentText"/>
    <w:link w:val="CommentSubjectChar"/>
    <w:rsid w:val="00515EE1"/>
    <w:rPr>
      <w:b/>
      <w:bCs/>
    </w:rPr>
  </w:style>
  <w:style w:type="character" w:customStyle="1" w:styleId="CommentSubjectChar">
    <w:name w:val="Comment Subject Char"/>
    <w:basedOn w:val="CommentTextChar"/>
    <w:link w:val="CommentSubject"/>
    <w:rsid w:val="00515EE1"/>
    <w:rPr>
      <w:b/>
      <w:bCs/>
      <w:sz w:val="20"/>
      <w:szCs w:val="20"/>
    </w:rPr>
  </w:style>
  <w:style w:type="paragraph" w:styleId="BalloonText">
    <w:name w:val="Balloon Text"/>
    <w:basedOn w:val="Normal"/>
    <w:link w:val="BalloonTextChar"/>
    <w:rsid w:val="00515EE1"/>
    <w:pPr>
      <w:spacing w:before="0" w:after="0"/>
    </w:pPr>
    <w:rPr>
      <w:rFonts w:ascii="Tahoma" w:hAnsi="Tahoma" w:cs="Tahoma"/>
      <w:sz w:val="16"/>
      <w:szCs w:val="16"/>
    </w:rPr>
  </w:style>
  <w:style w:type="character" w:customStyle="1" w:styleId="BalloonTextChar">
    <w:name w:val="Balloon Text Char"/>
    <w:basedOn w:val="DefaultParagraphFont"/>
    <w:link w:val="BalloonText"/>
    <w:rsid w:val="00515E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515EE1"/>
    <w:rPr>
      <w:sz w:val="16"/>
      <w:szCs w:val="16"/>
    </w:rPr>
  </w:style>
  <w:style w:type="paragraph" w:styleId="CommentText">
    <w:name w:val="annotation text"/>
    <w:basedOn w:val="Normal"/>
    <w:link w:val="CommentTextChar"/>
    <w:rsid w:val="00515EE1"/>
    <w:rPr>
      <w:sz w:val="20"/>
      <w:szCs w:val="20"/>
    </w:rPr>
  </w:style>
  <w:style w:type="character" w:customStyle="1" w:styleId="CommentTextChar">
    <w:name w:val="Comment Text Char"/>
    <w:basedOn w:val="DefaultParagraphFont"/>
    <w:link w:val="CommentText"/>
    <w:rsid w:val="00515EE1"/>
    <w:rPr>
      <w:sz w:val="20"/>
      <w:szCs w:val="20"/>
    </w:rPr>
  </w:style>
  <w:style w:type="paragraph" w:styleId="CommentSubject">
    <w:name w:val="annotation subject"/>
    <w:basedOn w:val="CommentText"/>
    <w:next w:val="CommentText"/>
    <w:link w:val="CommentSubjectChar"/>
    <w:rsid w:val="00515EE1"/>
    <w:rPr>
      <w:b/>
      <w:bCs/>
    </w:rPr>
  </w:style>
  <w:style w:type="character" w:customStyle="1" w:styleId="CommentSubjectChar">
    <w:name w:val="Comment Subject Char"/>
    <w:basedOn w:val="CommentTextChar"/>
    <w:link w:val="CommentSubject"/>
    <w:rsid w:val="00515EE1"/>
    <w:rPr>
      <w:b/>
      <w:bCs/>
      <w:sz w:val="20"/>
      <w:szCs w:val="20"/>
    </w:rPr>
  </w:style>
  <w:style w:type="paragraph" w:styleId="BalloonText">
    <w:name w:val="Balloon Text"/>
    <w:basedOn w:val="Normal"/>
    <w:link w:val="BalloonTextChar"/>
    <w:rsid w:val="00515EE1"/>
    <w:pPr>
      <w:spacing w:before="0" w:after="0"/>
    </w:pPr>
    <w:rPr>
      <w:rFonts w:ascii="Tahoma" w:hAnsi="Tahoma" w:cs="Tahoma"/>
      <w:sz w:val="16"/>
      <w:szCs w:val="16"/>
    </w:rPr>
  </w:style>
  <w:style w:type="character" w:customStyle="1" w:styleId="BalloonTextChar">
    <w:name w:val="Balloon Text Char"/>
    <w:basedOn w:val="DefaultParagraphFont"/>
    <w:link w:val="BalloonText"/>
    <w:rsid w:val="00515E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Danckert</dc:creator>
  <cp:lastModifiedBy>James Danckert</cp:lastModifiedBy>
  <cp:revision>2</cp:revision>
  <dcterms:created xsi:type="dcterms:W3CDTF">2014-12-02T02:08:00Z</dcterms:created>
  <dcterms:modified xsi:type="dcterms:W3CDTF">2014-12-02T02:08:00Z</dcterms:modified>
</cp:coreProperties>
</file>