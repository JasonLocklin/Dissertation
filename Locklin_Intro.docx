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00" w:after="0"/>
        <w:rPr/>
      </w:pPr>
      <w:bookmarkStart w:id="0" w:name="introduction"/>
      <w:bookmarkEnd w:id="0"/>
      <w:r>
        <w:rPr/>
        <w:t>Introduction</w:t>
      </w:r>
    </w:p>
    <w:p>
      <w:pPr>
        <w:pStyle w:val="Normal"/>
        <w:rPr/>
      </w:pPr>
      <w:bookmarkStart w:id="1" w:name="introduction"/>
      <w:bookmarkEnd w:id="1"/>
      <w:r>
        <w:rPr/>
        <w:t xml:space="preserve">Unilateral spatial neglect is a disorder </w:t>
      </w:r>
      <w:del w:id="0" w:author="James Danckert" w:date="2014-11-10T09:40:00Z">
        <w:r>
          <w:rPr/>
          <w:delText xml:space="preserve">that can </w:delText>
        </w:r>
      </w:del>
      <w:ins w:id="1" w:author="James Danckert" w:date="2014-11-10T09:40:00Z">
        <w:r>
          <w:rPr/>
          <w:t xml:space="preserve">commonly </w:t>
        </w:r>
      </w:ins>
      <w:r>
        <w:rPr/>
        <w:t>result</w:t>
      </w:r>
      <w:ins w:id="2" w:author="James Danckert" w:date="2014-11-10T09:40:00Z">
        <w:r>
          <w:rPr/>
          <w:t>ing</w:t>
        </w:r>
      </w:ins>
      <w:r>
        <w:rPr/>
        <w:t xml:space="preserve"> from damage to the right inferior parietal </w:t>
      </w:r>
      <w:ins w:id="3" w:author="James Danckert" w:date="2014-11-10T09:41:00Z">
        <w:r>
          <w:rPr/>
          <w:t xml:space="preserve">or superior temporal </w:t>
        </w:r>
      </w:ins>
      <w:r>
        <w:rPr/>
        <w:t>cortex</w:t>
      </w:r>
      <w:del w:id="4" w:author="James Danckert" w:date="2014-11-10T09:41:00Z">
        <w:r>
          <w:rPr/>
          <w:delText>, a lesion that commonly caused by right posterior cerebral artery infarction</w:delText>
        </w:r>
      </w:del>
      <w:r>
        <w:rPr/>
        <w:t xml:space="preserve"> [tk]. Hereafter, specifically referred to simply as "neglect," the disorder causes a heterogeneous collection of deficits that can be generally categorized as an inability to respond to information on the contralesional side. People with the disorder are spatially biased away from contralesional space in their search behaviour [tk], grooming and eating [tk], drawing [tk], posture [tk], and perceptual judgment of spatial extent [e.g., line bisection; ]</w:t>
      </w:r>
      <w:del w:id="5" w:author="James Danckert" w:date="2014-11-10T09:41:00Z">
        <w:r>
          <w:rPr/>
          <w:delText xml:space="preserve"> among other things</w:delText>
        </w:r>
      </w:del>
      <w:r>
        <w:rPr/>
        <w:t xml:space="preserve">. The disorder is, as can be expected from the list of symptoms, debilitating, and </w:t>
      </w:r>
      <w:ins w:id="6" w:author="James Danckert" w:date="2014-11-10T09:41:00Z">
        <w:r>
          <w:rPr/>
          <w:t>is associated with poor rehabilitative outcome</w:t>
        </w:r>
      </w:ins>
      <w:del w:id="7" w:author="James Danckert" w:date="2014-11-10T09:41:00Z">
        <w:r>
          <w:rPr/>
          <w:delText>the risk of bumping into objects [tk] can affect mobility</w:delText>
        </w:r>
      </w:del>
      <w:r>
        <w:rPr/>
        <w:t>. Less than half of patents show improvements in the weeks after a neglect inducing stroke, and a small minority fully recover [Farnè2004@!].</w:t>
      </w:r>
    </w:p>
    <w:p>
      <w:pPr>
        <w:pStyle w:val="Normal"/>
        <w:rPr/>
      </w:pPr>
      <w:r>
        <w:rPr/>
        <w:t xml:space="preserve">[Disorder of Spatial-attention] Most theoretical accounts of the neglect syndrome describe it as either a deficit of the deployment of spatial attention, or one of awareness. More specifically, either an inability to report, respond, or orient attention toward stimuli in left space [@DriverMattingley1998!,@HalliganVallar2003!,@HeilmanValenstein1993!] , or a general loss of environmental awareness that can at it's most extreme, cause a person to act as if the entire contralesional half of their world has ceased to exist [@Mesulam1981!]. The spatial-attention based model does a good job of explaining many of the deficits displayed on the clinical tests of neglect. For example, object cancellation (a </w:t>
      </w:r>
      <w:ins w:id="8" w:author="James Danckert" w:date="2014-11-10T09:42:00Z">
        <w:r>
          <w:rPr/>
          <w:t xml:space="preserve">variant of the </w:t>
        </w:r>
      </w:ins>
      <w:r>
        <w:rPr/>
        <w:t xml:space="preserve">visual search task) and figure copying (a free-hand drawing task) are believably influenced by the </w:t>
      </w:r>
      <w:del w:id="9" w:author="James Danckert" w:date="2014-11-10T09:42:00Z">
        <w:r>
          <w:rPr/>
          <w:delText xml:space="preserve">testee's </w:delText>
        </w:r>
      </w:del>
      <w:ins w:id="10" w:author="James Danckert" w:date="2014-11-10T09:42:00Z">
        <w:r>
          <w:rPr/>
          <w:t xml:space="preserve">patient’s </w:t>
        </w:r>
      </w:ins>
      <w:r>
        <w:rPr/>
        <w:t xml:space="preserve">ability to deploy attention across the page. Where attention cannot be directed, mistakes or omissions are are made. Even for something like the </w:t>
      </w:r>
      <w:del w:id="11" w:author="James Danckert" w:date="2014-11-10T09:43:00Z">
        <w:r>
          <w:rPr/>
          <w:delText>"</w:delText>
        </w:r>
      </w:del>
      <w:r>
        <w:rPr/>
        <w:t>line-bisection task</w:t>
      </w:r>
      <w:ins w:id="12" w:author="James Danckert" w:date="2014-11-10T09:43:00Z">
        <w:r>
          <w:rPr/>
          <w:t xml:space="preserve"> – in which </w:t>
        </w:r>
      </w:ins>
      <w:del w:id="13" w:author="James Danckert" w:date="2014-11-10T09:43:00Z">
        <w:r>
          <w:rPr/>
          <w:delText xml:space="preserve">," where </w:delText>
        </w:r>
      </w:del>
      <w:r>
        <w:rPr/>
        <w:t xml:space="preserve">the patient is asked to </w:t>
      </w:r>
      <w:ins w:id="14" w:author="James Danckert" w:date="2014-11-10T09:43:00Z">
        <w:r>
          <w:rPr/>
          <w:t xml:space="preserve">place a mark at the perceived midpoint of </w:t>
        </w:r>
      </w:ins>
      <w:del w:id="15" w:author="James Danckert" w:date="2014-11-10T09:43:00Z">
        <w:r>
          <w:rPr/>
          <w:delText xml:space="preserve">medially bisect </w:delText>
        </w:r>
      </w:del>
      <w:r>
        <w:rPr/>
        <w:t>a horizontal line</w:t>
      </w:r>
      <w:ins w:id="16" w:author="James Danckert" w:date="2014-11-10T09:43:00Z">
        <w:r>
          <w:rPr/>
          <w:t xml:space="preserve"> – </w:t>
        </w:r>
      </w:ins>
      <w:del w:id="17" w:author="James Danckert" w:date="2014-11-10T09:43:00Z">
        <w:r>
          <w:rPr/>
          <w:delText xml:space="preserve">, </w:delText>
        </w:r>
      </w:del>
      <w:r>
        <w:rPr/>
        <w:t xml:space="preserve">an inability to attend to an endpoint is </w:t>
      </w:r>
      <w:ins w:id="18" w:author="James Danckert" w:date="2014-11-10T09:44:00Z">
        <w:r>
          <w:rPr/>
          <w:t>a</w:t>
        </w:r>
      </w:ins>
      <w:del w:id="19" w:author="James Danckert" w:date="2014-11-10T09:44:00Z">
        <w:r>
          <w:rPr/>
          <w:delText xml:space="preserve">very </w:delText>
        </w:r>
      </w:del>
      <w:ins w:id="20" w:author="James Danckert" w:date="2014-11-10T09:44:00Z">
        <w:r>
          <w:rPr/>
          <w:t xml:space="preserve"> </w:t>
        </w:r>
      </w:ins>
      <w:r>
        <w:rPr/>
        <w:t>plausibl</w:t>
      </w:r>
      <w:ins w:id="21" w:author="James Danckert" w:date="2014-11-10T09:44:00Z">
        <w:r>
          <w:rPr/>
          <w:t>e</w:t>
        </w:r>
      </w:ins>
      <w:del w:id="22" w:author="James Danckert" w:date="2014-11-10T09:44:00Z">
        <w:r>
          <w:rPr/>
          <w:delText>y</w:delText>
        </w:r>
      </w:del>
      <w:r>
        <w:rPr/>
        <w:t xml:space="preserve"> </w:t>
      </w:r>
      <w:ins w:id="23" w:author="James Danckert" w:date="2014-11-10T09:44:00Z">
        <w:r>
          <w:rPr/>
          <w:t xml:space="preserve">explanation for impaired </w:t>
        </w:r>
      </w:ins>
      <w:del w:id="24" w:author="James Danckert" w:date="2014-11-10T09:44:00Z">
        <w:r>
          <w:rPr/>
          <w:delText xml:space="preserve">affect </w:delText>
        </w:r>
      </w:del>
      <w:r>
        <w:rPr/>
        <w:t>performance</w:t>
      </w:r>
      <w:ins w:id="25" w:author="James Danckert" w:date="2014-11-10T09:44:00Z">
        <w:r>
          <w:rPr/>
          <w:t xml:space="preserve"> (i.e., typically marks are placed a long way to the right of true centre; ref)</w:t>
        </w:r>
      </w:ins>
      <w:r>
        <w:rPr/>
        <w:t>.</w:t>
      </w:r>
    </w:p>
    <w:p>
      <w:pPr>
        <w:pStyle w:val="Normal"/>
        <w:rPr/>
      </w:pPr>
      <w:r>
        <w:rPr/>
        <w:t xml:space="preserve">[disengage deficit account] </w:t>
      </w:r>
      <w:ins w:id="26" w:author="James Danckert" w:date="2014-11-10T09:45:00Z">
        <w:r>
          <w:rPr/>
          <w:t xml:space="preserve">Attentional accounts of neglect typically invoke two kinds of impairment; first, </w:t>
        </w:r>
      </w:ins>
      <w:ins w:id="27" w:author="James Danckert" w:date="2014-11-10T09:46:00Z">
        <w:r>
          <w:rPr/>
          <w:t>an ipsilesional bias such</w:t>
        </w:r>
      </w:ins>
      <w:del w:id="28" w:author="James Danckert" w:date="2014-11-10T09:46:00Z">
        <w:r>
          <w:rPr/>
          <w:delText xml:space="preserve">To be more precise about what is meant by spatial bias, it could be </w:delText>
        </w:r>
      </w:del>
      <w:ins w:id="29" w:author="James Danckert" w:date="2014-11-10T09:46:00Z">
        <w:r>
          <w:rPr/>
          <w:t xml:space="preserve"> </w:t>
        </w:r>
      </w:ins>
      <w:r>
        <w:rPr/>
        <w:t xml:space="preserve">that attention is preferentially oriented toward </w:t>
      </w:r>
      <w:del w:id="30" w:author="James Danckert" w:date="2014-11-10T09:46:00Z">
        <w:r>
          <w:rPr/>
          <w:delText xml:space="preserve">ipsilesional </w:delText>
        </w:r>
      </w:del>
      <w:ins w:id="31" w:author="James Danckert" w:date="2014-11-10T09:46:00Z">
        <w:r>
          <w:rPr/>
          <w:t xml:space="preserve">right </w:t>
        </w:r>
      </w:ins>
      <w:r>
        <w:rPr/>
        <w:t xml:space="preserve">space, </w:t>
      </w:r>
      <w:ins w:id="32" w:author="James Danckert" w:date="2014-11-10T09:46:00Z">
        <w:r>
          <w:rPr/>
          <w:t>and second</w:t>
        </w:r>
      </w:ins>
      <w:del w:id="33" w:author="James Danckert" w:date="2014-11-10T09:46:00Z">
        <w:r>
          <w:rPr/>
          <w:delText>or</w:delText>
        </w:r>
      </w:del>
      <w:r>
        <w:rPr/>
        <w:t xml:space="preserve">, </w:t>
      </w:r>
      <w:ins w:id="34" w:author="James Danckert" w:date="2014-11-10T09:46:00Z">
        <w:r>
          <w:rPr/>
          <w:t xml:space="preserve">a reorienting deficits such that </w:t>
        </w:r>
      </w:ins>
      <w:del w:id="35" w:author="James Danckert" w:date="2014-11-10T09:46:00Z">
        <w:r>
          <w:rPr/>
          <w:delText xml:space="preserve">it could be that once there, </w:delText>
        </w:r>
      </w:del>
      <w:r>
        <w:rPr/>
        <w:t xml:space="preserve">neglect patients have difficulty disengaging </w:t>
      </w:r>
      <w:del w:id="36" w:author="James Danckert" w:date="2014-11-10T09:46:00Z">
        <w:r>
          <w:rPr/>
          <w:delText xml:space="preserve">their </w:delText>
        </w:r>
      </w:del>
      <w:r>
        <w:rPr/>
        <w:t xml:space="preserve">attention </w:t>
      </w:r>
      <w:del w:id="37" w:author="James Danckert" w:date="2014-11-10T09:46:00Z">
        <w:r>
          <w:rPr/>
          <w:delText xml:space="preserve">away </w:delText>
        </w:r>
      </w:del>
      <w:r>
        <w:rPr/>
        <w:t xml:space="preserve">from </w:t>
      </w:r>
      <w:ins w:id="38" w:author="James Danckert" w:date="2014-11-10T09:46:00Z">
        <w:r>
          <w:rPr/>
          <w:t xml:space="preserve">stimuli in right </w:t>
        </w:r>
      </w:ins>
      <w:del w:id="39" w:author="James Danckert" w:date="2014-11-10T09:46:00Z">
        <w:r>
          <w:rPr/>
          <w:delText xml:space="preserve">that ipsilesional </w:delText>
        </w:r>
      </w:del>
      <w:r>
        <w:rPr/>
        <w:t>space</w:t>
      </w:r>
      <w:ins w:id="40" w:author="James Danckert" w:date="2014-11-10T09:46:00Z">
        <w:r>
          <w:rPr/>
          <w:t xml:space="preserve"> in order to reorient towards the left</w:t>
        </w:r>
      </w:ins>
      <w:r>
        <w:rPr/>
        <w:t xml:space="preserve">. </w:t>
      </w:r>
      <w:del w:id="41" w:author="James Danckert" w:date="2014-11-10T09:47:00Z">
        <w:r>
          <w:rPr/>
          <w:delText xml:space="preserve">This distinction is more obvious in a different, but related and often co-morbid disorder called extinction. When a person with extinction is cued to stimuli in either ipsilesional or contralesional space, they are able to orient and report the stimuli. However, when stimuli are presented on both sides, he is only able to report the stimuli on the ipsilesional side [see @Milner1997! and @Rafal1996! for review]. </w:delText>
        </w:r>
      </w:del>
      <w:ins w:id="42" w:author="James Danckert" w:date="2014-11-10T09:47:00Z">
        <w:r>
          <w:rPr/>
          <w:t xml:space="preserve">The so-called ‘disengage deficit’ was first posited as an explanation of </w:t>
        </w:r>
      </w:ins>
      <w:ins w:id="43" w:author="James Danckert" w:date="2014-11-10T09:48:00Z">
        <w:r>
          <w:rPr/>
          <w:t xml:space="preserve">the related phenomenon of extinction – the failure to report a contralesional stimulus when presented simultaneously with an ipsilesional stimulus (ref). Posner and colleagues (1984) examined this further using </w:t>
        </w:r>
      </w:ins>
      <w:del w:id="44" w:author="James Danckert" w:date="2014-11-10T09:49:00Z">
        <w:r>
          <w:rPr/>
          <w:delText xml:space="preserve">In a similar vein, when engaged in </w:delText>
        </w:r>
      </w:del>
      <w:r>
        <w:rPr/>
        <w:t>a covert orienting task</w:t>
      </w:r>
      <w:ins w:id="45" w:author="James Danckert" w:date="2014-11-10T09:49:00Z">
        <w:r>
          <w:rPr/>
          <w:t xml:space="preserve"> in which participants must detect peripheral targets that can be validly or invalidly cued (i.e., cue and target presented at the same or opposite locations respectively; Psoner, 1980</w:t>
        </w:r>
      </w:ins>
      <w:ins w:id="46" w:author="James Danckert" w:date="2014-11-10T09:50:00Z">
        <w:r>
          <w:rPr/>
          <w:t>). On this task</w:t>
        </w:r>
      </w:ins>
      <w:r>
        <w:rPr/>
        <w:t xml:space="preserve">, neglect patients </w:t>
      </w:r>
      <w:ins w:id="47" w:author="James Danckert" w:date="2014-11-10T09:50:00Z">
        <w:r>
          <w:rPr/>
          <w:t xml:space="preserve">are disproportionately slower to respond to left sided targets following a right sided cue – as if they have trouble disengaging from the cue when presented in right space </w:t>
        </w:r>
      </w:ins>
      <w:del w:id="48" w:author="James Danckert" w:date="2014-11-10T09:51:00Z">
        <w:r>
          <w:rPr/>
          <w:delText xml:space="preserve">show the strongest deficits not in orienting toward contralesional targets generally, but only following cues to ipsilateral space, from which they would have had to then disengage away from in order to orient to the contralateral targets effectively </w:delText>
        </w:r>
      </w:del>
      <w:r>
        <w:rPr/>
        <w:t>[see @BartolomeoChokron2002! and @LosierKlein2001! for reviews]. Similarly, in a visual search task, performance in contralateral space is driven by the number of ipsilesional distract</w:t>
      </w:r>
      <w:ins w:id="49" w:author="James Danckert" w:date="2014-11-10T09:52:00Z">
        <w:r>
          <w:rPr/>
          <w:t>or</w:t>
        </w:r>
      </w:ins>
      <w:r>
        <w:rPr/>
        <w:t xml:space="preserve">s [@EglinKnight1989!]. This coincides with a general body of research that supports the notion that a crucial function of the inferior parietal cortex is to disengage attention from </w:t>
      </w:r>
      <w:del w:id="50" w:author="James Danckert" w:date="2014-11-10T09:52:00Z">
        <w:r>
          <w:rPr/>
          <w:delText xml:space="preserve">it's </w:delText>
        </w:r>
      </w:del>
      <w:ins w:id="51" w:author="James Danckert" w:date="2014-11-10T09:52:00Z">
        <w:r>
          <w:rPr/>
          <w:t xml:space="preserve">the </w:t>
        </w:r>
      </w:ins>
      <w:r>
        <w:rPr/>
        <w:t>current focus and reorient toward a new</w:t>
      </w:r>
      <w:ins w:id="52" w:author="James Danckert" w:date="2014-11-10T09:52:00Z">
        <w:r>
          <w:rPr/>
          <w:t>, salient</w:t>
        </w:r>
      </w:ins>
      <w:r>
        <w:rPr/>
        <w:t xml:space="preserve"> location [for a review, see @CorbettaShulman2002!]</w:t>
      </w:r>
    </w:p>
    <w:p>
      <w:pPr>
        <w:pStyle w:val="Normal"/>
        <w:rPr/>
      </w:pPr>
      <w:r>
        <w:rPr/>
        <w:t xml:space="preserve">[Prisms do lot's of things] </w:t>
      </w:r>
      <w:ins w:id="53" w:author="James Danckert" w:date="2014-11-10T09:53:00Z">
        <w:r>
          <w:rPr/>
          <w:t xml:space="preserve">Given the debilitating nature of the disorder a broad range of rehabilitation protocols have been attempted (refs). Perhaps because of the </w:t>
        </w:r>
      </w:ins>
      <w:del w:id="54" w:author="James Danckert" w:date="2014-11-10T09:53:00Z">
        <w:r>
          <w:rPr/>
          <w:delText xml:space="preserve">As a </w:delText>
        </w:r>
      </w:del>
      <w:r>
        <w:rPr/>
        <w:t>heterogene</w:t>
      </w:r>
      <w:ins w:id="55" w:author="James Danckert" w:date="2014-11-10T09:53:00Z">
        <w:r>
          <w:rPr/>
          <w:t>ity of the symptom profile in neglect</w:t>
        </w:r>
      </w:ins>
      <w:del w:id="56" w:author="James Danckert" w:date="2014-11-10T09:53:00Z">
        <w:r>
          <w:rPr/>
          <w:delText>ous</w:delText>
        </w:r>
      </w:del>
      <w:del w:id="57" w:author="James Danckert" w:date="2014-11-10T09:54:00Z">
        <w:r>
          <w:rPr/>
          <w:delText xml:space="preserve"> disorder involving quite widely-encompassing behavioural systems</w:delText>
        </w:r>
      </w:del>
      <w:r>
        <w:rPr/>
        <w:t xml:space="preserve">, </w:t>
      </w:r>
      <w:ins w:id="58" w:author="James Danckert" w:date="2014-11-10T09:54:00Z">
        <w:r>
          <w:rPr/>
          <w:t xml:space="preserve">most </w:t>
        </w:r>
      </w:ins>
      <w:r>
        <w:rPr/>
        <w:t xml:space="preserve">rehabilitation strategies </w:t>
      </w:r>
      <w:del w:id="59" w:author="James Danckert" w:date="2014-11-10T09:54:00Z">
        <w:r>
          <w:rPr/>
          <w:delText xml:space="preserve">with neglect </w:delText>
        </w:r>
      </w:del>
      <w:r>
        <w:rPr/>
        <w:t xml:space="preserve">have met with varied success [@Danckert2006] . </w:t>
      </w:r>
      <w:ins w:id="60" w:author="James Danckert" w:date="2014-11-10T09:54:00Z">
        <w:r>
          <w:rPr/>
          <w:t>Both c</w:t>
        </w:r>
      </w:ins>
      <w:del w:id="61" w:author="James Danckert" w:date="2014-11-10T09:54:00Z">
        <w:r>
          <w:rPr/>
          <w:delText>C</w:delText>
        </w:r>
      </w:del>
      <w:r>
        <w:rPr/>
        <w:t xml:space="preserve">aloric stimulation, </w:t>
      </w:r>
      <w:del w:id="62" w:author="James Danckert" w:date="2014-11-10T09:54:00Z">
        <w:r>
          <w:rPr/>
          <w:delText xml:space="preserve">where </w:delText>
        </w:r>
      </w:del>
      <w:ins w:id="63" w:author="James Danckert" w:date="2014-11-10T09:54:00Z">
        <w:r>
          <w:rPr/>
          <w:t xml:space="preserve">in which </w:t>
        </w:r>
      </w:ins>
      <w:r>
        <w:rPr/>
        <w:t xml:space="preserve">water, often ice-cold, is </w:t>
      </w:r>
      <w:ins w:id="64" w:author="James Danckert" w:date="2014-11-10T09:54:00Z">
        <w:r>
          <w:rPr/>
          <w:t xml:space="preserve">injected </w:t>
        </w:r>
      </w:ins>
      <w:del w:id="65" w:author="James Danckert" w:date="2014-11-10T09:54:00Z">
        <w:r>
          <w:rPr/>
          <w:delText xml:space="preserve">sprayed </w:delText>
        </w:r>
      </w:del>
      <w:r>
        <w:rPr/>
        <w:t>in</w:t>
      </w:r>
      <w:ins w:id="66" w:author="James Danckert" w:date="2014-11-10T09:54:00Z">
        <w:r>
          <w:rPr/>
          <w:t>to</w:t>
        </w:r>
      </w:ins>
      <w:r>
        <w:rPr/>
        <w:t xml:space="preserve"> the patient's ear canal, </w:t>
      </w:r>
      <w:del w:id="67" w:author="James Danckert" w:date="2014-11-10T09:54:00Z">
        <w:r>
          <w:rPr/>
          <w:delText xml:space="preserve">or </w:delText>
        </w:r>
      </w:del>
      <w:ins w:id="68" w:author="James Danckert" w:date="2014-11-10T09:54:00Z">
        <w:r>
          <w:rPr/>
          <w:t xml:space="preserve">and neck muscle </w:t>
        </w:r>
      </w:ins>
      <w:r>
        <w:rPr/>
        <w:t>vibration</w:t>
      </w:r>
      <w:del w:id="69" w:author="James Danckert" w:date="2014-11-10T09:54:00Z">
        <w:r>
          <w:rPr/>
          <w:delText xml:space="preserve"> stimulation on the patient's neck</w:delText>
        </w:r>
      </w:del>
      <w:r>
        <w:rPr/>
        <w:t xml:space="preserve">, quickly orients the patient's torso, head, eyes, and attention to the stimulated side, reducing several of the behavioural deficits for a short time </w:t>
      </w:r>
      <w:ins w:id="70" w:author="James Danckert" w:date="2014-11-10T09:55:00Z">
        <w:r>
          <w:rPr/>
          <w:t xml:space="preserve">(~20 minutes) </w:t>
        </w:r>
      </w:ins>
      <w:r>
        <w:rPr/>
        <w:t xml:space="preserve">[@AdairHeilman2003!,@KarnathHartje1993!,@KarnathDichgans1996!,@Rubens1 985!]. Unfortunately, these exercises are aversive and their short-term effects prevent them from being useful as treatments. A much more promising rehabilitation technique based on prismatic glasses </w:t>
      </w:r>
      <w:ins w:id="71" w:author="James Danckert" w:date="2014-11-10T09:55:00Z">
        <w:r>
          <w:rPr/>
          <w:t xml:space="preserve">has recently </w:t>
        </w:r>
      </w:ins>
      <w:ins w:id="72" w:author="James Danckert" w:date="2014-11-10T09:56:00Z">
        <w:r>
          <w:rPr/>
          <w:t xml:space="preserve">been shown to have broader, and more lasting effects in neglect </w:t>
        </w:r>
      </w:ins>
      <w:del w:id="73" w:author="James Danckert" w:date="2014-11-10T09:56:00Z">
        <w:r>
          <w:rPr/>
          <w:delText>was developed</w:delText>
        </w:r>
      </w:del>
      <w:r>
        <w:rPr/>
        <w:t xml:space="preserve">[&lt;- appropriate word?] </w:t>
      </w:r>
      <w:del w:id="74" w:author="James Danckert" w:date="2014-11-10T09:56:00Z">
        <w:r>
          <w:rPr/>
          <w:delText xml:space="preserve">by </w:delText>
        </w:r>
      </w:del>
      <w:ins w:id="75" w:author="James Danckert" w:date="2014-11-10T09:56:00Z">
        <w:r>
          <w:rPr/>
          <w:t>[</w:t>
        </w:r>
      </w:ins>
      <w:r>
        <w:rPr/>
        <w:t>@Rossetti1998</w:t>
      </w:r>
      <w:ins w:id="76" w:author="James Danckert" w:date="2014-11-10T09:56:00Z">
        <w:r>
          <w:rPr/>
          <w:t xml:space="preserve">; </w:t>
        </w:r>
      </w:ins>
      <w:del w:id="77" w:author="James Danckert" w:date="2014-11-10T09:56:00Z">
        <w:r>
          <w:rPr/>
          <w:delText xml:space="preserve"> [and?</w:delText>
        </w:r>
      </w:del>
      <w:r>
        <w:rPr/>
        <w:t xml:space="preserve"> </w:t>
      </w:r>
      <w:commentRangeStart w:id="0"/>
      <w:r>
        <w:rPr/>
        <w:t>RossiKheyfetsReding1990</w:t>
      </w:r>
      <w:commentRangeEnd w:id="0"/>
      <w:r>
        <w:rPr/>
      </w:r>
      <w:r>
        <w:rPr/>
        <w:commentReference w:id="0"/>
      </w:r>
      <w:r>
        <w:rPr/>
        <w:t xml:space="preserve">!]. When patients with neglect are adapted to a rightward visual shift and the glasses removed, the after-effects on several behavioural measures are profound, and last considerably longer than the adaptation time [@FarnèRossetti2002!,@Frassinetti2002!,@Pisella2002!,@Rossetti1998!] . Judgment of straight-ahead and line bisection became closer to true centre [@Danckert2006], object cancellation, and figure copying improves [@Rosetti1998!], </w:t>
      </w:r>
      <w:del w:id="78" w:author="Unknown Author" w:date="2014-11-11T14:36:00Z">
        <w:r>
          <w:rPr/>
          <w:delText xml:space="preserve">and </w:delText>
        </w:r>
      </w:del>
      <w:r>
        <w:rPr/>
        <w:t xml:space="preserve">exploratory eye movements </w:t>
      </w:r>
      <w:del w:id="79" w:author="James Danckert" w:date="2014-11-10T09:57:00Z">
        <w:r>
          <w:rPr/>
          <w:delText>become less biased</w:delText>
        </w:r>
      </w:del>
      <w:ins w:id="80" w:author="James Danckert" w:date="2014-11-10T09:57:00Z">
        <w:r>
          <w:rPr/>
          <w:t>demonstrate a reduction in rightward bias</w:t>
        </w:r>
      </w:ins>
      <w:r>
        <w:rPr/>
        <w:t xml:space="preserve"> [@Danckert2006,@Ferber2003!,</w:t>
      </w:r>
      <w:del w:id="81" w:author="Unknown Author" w:date="2014-11-11T14:36:00Z">
        <w:r>
          <w:rPr/>
          <w:delText>@Rode2001!,@Rode1998!</w:delText>
        </w:r>
      </w:del>
      <w:r>
        <w:rPr/>
        <w:t>,</w:t>
      </w:r>
      <w:del w:id="82" w:author="Unknown Author" w:date="2014-11-11T14:37:00Z">
        <w:r>
          <w:rPr/>
          <w:delText>@</w:delText>
        </w:r>
      </w:del>
      <w:del w:id="83" w:author="Unknown Author" w:date="2014-11-11T14:37:00Z">
        <w:commentRangeStart w:id="1"/>
        <w:r>
          <w:rPr/>
          <w:delText>Tilikete2001</w:delText>
        </w:r>
      </w:del>
      <w:del w:id="84" w:author="Unknown Author" w:date="2014-11-11T14:37:00Z">
        <w:commentRangeEnd w:id="1"/>
        <w:r>
          <w:rPr/>
        </w:r>
      </w:del>
      <w:del w:id="85" w:author="Unknown Author" w:date="2014-11-11T14:37:00Z">
        <w:r>
          <w:rPr/>
          <w:commentReference w:id="1"/>
        </w:r>
      </w:del>
      <w:del w:id="86" w:author="Unknown Author" w:date="2014-11-11T14:37:00Z">
        <w:r>
          <w:rPr/>
          <w:delText>!</w:delText>
        </w:r>
      </w:del>
      <w:r>
        <w:rPr/>
        <w:t>]</w:t>
      </w:r>
      <w:ins w:id="87" w:author="Unknown Author" w:date="2014-11-11T14:36:00Z">
        <w:r>
          <w:rPr/>
          <w:t xml:space="preserve">, </w:t>
        </w:r>
      </w:ins>
      <w:ins w:id="88" w:author="Unknown Author" w:date="2014-11-11T14:36:00Z">
        <w:r>
          <w:rPr/>
          <w:t>visual imagery [@Rode2001!,@Rode1998!]</w:t>
        </w:r>
      </w:ins>
      <w:ins w:id="89" w:author="Unknown Author" w:date="2014-11-11T14:37:00Z">
        <w:r>
          <w:rPr/>
          <w:t>, and posture [@</w:t>
        </w:r>
      </w:ins>
      <w:ins w:id="90" w:author="Unknown Author" w:date="2014-11-11T14:37:00Z">
        <w:commentRangeStart w:id="2"/>
        <w:r>
          <w:rPr/>
          <w:t>Tilikete2001</w:t>
        </w:r>
      </w:ins>
      <w:ins w:id="91" w:author="Unknown Author" w:date="2014-11-11T14:37:00Z">
        <w:commentRangeEnd w:id="2"/>
        <w:r>
          <w:rPr/>
        </w:r>
      </w:ins>
      <w:ins w:id="92" w:author="Unknown Author" w:date="2014-11-11T14:37:00Z">
        <w:r>
          <w:rPr/>
          <w:commentReference w:id="2"/>
        </w:r>
      </w:ins>
      <w:ins w:id="93" w:author="Unknown Author" w:date="2014-11-11T14:37:00Z">
        <w:r>
          <w:rPr/>
          <w:t>!]</w:t>
        </w:r>
      </w:ins>
      <w:r>
        <w:rPr/>
        <w:t>.</w:t>
      </w:r>
    </w:p>
    <w:p>
      <w:pPr>
        <w:pStyle w:val="Normal"/>
        <w:rPr/>
      </w:pPr>
      <w:r>
        <w:rPr/>
        <w:t xml:space="preserve">[Failures of prisms] Despite the long list of </w:t>
      </w:r>
      <w:del w:id="94" w:author="James Danckert" w:date="2014-11-10T09:58:00Z">
        <w:r>
          <w:rPr/>
          <w:delText xml:space="preserve">findings </w:delText>
        </w:r>
      </w:del>
      <w:ins w:id="95" w:author="James Danckert" w:date="2014-11-10T09:58:00Z">
        <w:r>
          <w:rPr/>
          <w:t xml:space="preserve">behaviours </w:t>
        </w:r>
      </w:ins>
      <w:del w:id="96" w:author="James Danckert" w:date="2014-11-10T09:58:00Z">
        <w:r>
          <w:rPr/>
          <w:delText xml:space="preserve">that </w:delText>
        </w:r>
      </w:del>
      <w:r>
        <w:rPr/>
        <w:t xml:space="preserve">prisms </w:t>
      </w:r>
      <w:ins w:id="97" w:author="James Danckert" w:date="2014-11-10T09:58:00Z">
        <w:r>
          <w:rPr/>
          <w:t xml:space="preserve">have been shown to </w:t>
        </w:r>
      </w:ins>
      <w:r>
        <w:rPr/>
        <w:t>ameliorate</w:t>
      </w:r>
      <w:del w:id="98" w:author="James Danckert" w:date="2014-11-10T09:58:00Z">
        <w:r>
          <w:rPr/>
          <w:delText xml:space="preserve"> neglect symptoms</w:delText>
        </w:r>
      </w:del>
      <w:r>
        <w:rPr/>
        <w:t xml:space="preserve">, more recent randomized control trials have failed to show prisms as an efficacious rehabilitation treatment [@Nys2008!,@Turton2009!]. Additionally, when an effort </w:t>
      </w:r>
      <w:ins w:id="99" w:author="James Danckert" w:date="2014-11-10T09:58:00Z">
        <w:r>
          <w:rPr/>
          <w:t xml:space="preserve">is made </w:t>
        </w:r>
      </w:ins>
      <w:r>
        <w:rPr/>
        <w:t xml:space="preserve">to examine attention and perception more directly, the ameliorative effects seem to become somewhat less clear. Some direct measures of attentional biases have been shown to be </w:t>
      </w:r>
      <w:commentRangeStart w:id="3"/>
      <w:r>
        <w:rPr/>
      </w:r>
      <w:ins w:id="100" w:author="Unknown Author" w:date="2014-11-11T14:37:00Z">
        <w:r>
          <w:rPr/>
          <w:t>a</w:t>
        </w:r>
      </w:ins>
      <w:del w:id="101" w:author="Unknown Author" w:date="2014-11-11T14:37:00Z">
        <w:r>
          <w:rPr/>
          <w:delText>e</w:delText>
        </w:r>
      </w:del>
      <w:r>
        <w:rPr/>
        <w:t xml:space="preserve">ffected </w:t>
      </w:r>
      <w:commentRangeEnd w:id="3"/>
      <w:r>
        <w:rPr/>
      </w:r>
      <w:r>
        <w:rPr/>
        <w:commentReference w:id="3"/>
      </w:r>
      <w:r>
        <w:rPr/>
        <w:t xml:space="preserve">by prisms, such as covert shifts of attention [@Striemer2007,Nijboer2008!], and extinction [@Serino2007!], while other, perhaps more realistic measures of attention, </w:t>
      </w:r>
      <w:del w:id="102" w:author="James Danckert" w:date="2014-11-10T09:59:00Z">
        <w:r>
          <w:rPr/>
          <w:delText xml:space="preserve">like </w:delText>
        </w:r>
      </w:del>
      <w:ins w:id="103" w:author="James Danckert" w:date="2014-11-10T09:59:00Z">
        <w:r>
          <w:rPr/>
          <w:t xml:space="preserve">such as </w:t>
        </w:r>
      </w:ins>
      <w:r>
        <w:rPr/>
        <w:t>a serial visual search task</w:t>
      </w:r>
      <w:del w:id="104" w:author="James Danckert" w:date="2014-11-10T09:59:00Z">
        <w:r>
          <w:rPr/>
          <w:delText xml:space="preserve"> that measures attention</w:delText>
        </w:r>
      </w:del>
      <w:r>
        <w:rPr/>
        <w:t xml:space="preserve">, have failed to show an effect [@Morris2004!]. Similarly, while </w:t>
      </w:r>
      <w:ins w:id="105" w:author="James Danckert" w:date="2014-11-10T10:00:00Z">
        <w:r>
          <w:rPr/>
          <w:t xml:space="preserve">several studies have shown </w:t>
        </w:r>
      </w:ins>
      <w:del w:id="106" w:author="James Danckert" w:date="2014-11-10T10:00:00Z">
        <w:r>
          <w:rPr/>
          <w:delText xml:space="preserve">the fact </w:delText>
        </w:r>
      </w:del>
      <w:r>
        <w:rPr/>
        <w:t xml:space="preserve">that prisms </w:t>
      </w:r>
      <w:ins w:id="107" w:author="James Danckert" w:date="2014-11-10T10:00:00Z">
        <w:r>
          <w:rPr/>
          <w:t xml:space="preserve">induce a shift in </w:t>
        </w:r>
      </w:ins>
      <w:del w:id="108" w:author="James Danckert" w:date="2014-11-10T10:00:00Z">
        <w:r>
          <w:rPr/>
          <w:delText xml:space="preserve">cause patients to begin </w:delText>
        </w:r>
      </w:del>
      <w:r>
        <w:rPr/>
        <w:t xml:space="preserve">voluntarily </w:t>
      </w:r>
      <w:del w:id="109" w:author="James Danckert" w:date="2014-11-10T10:00:00Z">
        <w:r>
          <w:rPr/>
          <w:delText xml:space="preserve">making </w:delText>
        </w:r>
      </w:del>
      <w:r>
        <w:rPr/>
        <w:t xml:space="preserve">eye movements </w:t>
      </w:r>
      <w:del w:id="110" w:author="James Danckert" w:date="2014-11-10T10:00:00Z">
        <w:r>
          <w:rPr/>
          <w:delText xml:space="preserve">into their </w:delText>
        </w:r>
      </w:del>
      <w:ins w:id="111" w:author="James Danckert" w:date="2014-11-10T10:00:00Z">
        <w:r>
          <w:rPr/>
          <w:t xml:space="preserve">towards previously </w:t>
        </w:r>
      </w:ins>
      <w:r>
        <w:rPr/>
        <w:t xml:space="preserve">neglected </w:t>
      </w:r>
      <w:del w:id="112" w:author="James Danckert" w:date="2014-11-10T10:00:00Z">
        <w:r>
          <w:rPr/>
          <w:delText xml:space="preserve">hemifield </w:delText>
        </w:r>
      </w:del>
      <w:ins w:id="113" w:author="James Danckert" w:date="2014-11-10T10:00:00Z">
        <w:r>
          <w:rPr/>
          <w:t xml:space="preserve">space, </w:t>
        </w:r>
      </w:ins>
      <w:del w:id="114" w:author="James Danckert" w:date="2014-11-10T10:00:00Z">
        <w:r>
          <w:rPr/>
          <w:delText xml:space="preserve">has been well established, </w:delText>
        </w:r>
      </w:del>
      <w:r>
        <w:rPr/>
        <w:t>perceptual judgments can remain just as biased as before [@Dijkerman2003!,@Ferber2003!]. This appears to be demonstrating a disassociation between occulomotor "looking" and perceptual "seeing," with prisms restoring the former but not the latter [@Danckert2010].</w:t>
      </w:r>
    </w:p>
    <w:p>
      <w:pPr>
        <w:pStyle w:val="Normal"/>
        <w:rPr/>
      </w:pPr>
      <w:r>
        <w:rPr/>
        <w:t xml:space="preserve">[Speculation on action/perception disassociation in prisms] </w:t>
      </w:r>
      <w:del w:id="115" w:author="James Danckert" w:date="2014-11-10T10:02:00Z">
        <w:r>
          <w:rPr/>
          <w:delText xml:space="preserve">In the past, </w:delText>
        </w:r>
      </w:del>
      <w:del w:id="116" w:author="James Danckert" w:date="2014-11-10T10:11:00Z">
        <w:r>
          <w:rPr/>
          <w:delText>@Danckert2010 has argued that t</w:delText>
        </w:r>
      </w:del>
      <w:ins w:id="117" w:author="James Danckert" w:date="2014-11-10T10:11:00Z">
        <w:r>
          <w:rPr/>
          <w:t>T</w:t>
        </w:r>
      </w:ins>
      <w:r>
        <w:rPr/>
        <w:t xml:space="preserve">he </w:t>
      </w:r>
      <w:del w:id="118" w:author="James Danckert" w:date="2014-11-10T10:02:00Z">
        <w:r>
          <w:rPr/>
          <w:delText xml:space="preserve">apparent </w:delText>
        </w:r>
      </w:del>
      <w:r>
        <w:rPr/>
        <w:t>di</w:t>
      </w:r>
      <w:ins w:id="119" w:author="James Danckert" w:date="2014-11-10T10:11:00Z">
        <w:r>
          <w:rPr/>
          <w:t>s</w:t>
        </w:r>
      </w:ins>
      <w:r>
        <w:rPr/>
        <w:t>s</w:t>
      </w:r>
      <w:del w:id="120" w:author="James Danckert" w:date="2014-11-10T10:02:00Z">
        <w:r>
          <w:rPr/>
          <w:delText>ass</w:delText>
        </w:r>
      </w:del>
      <w:r>
        <w:rPr/>
        <w:t xml:space="preserve">ociation between </w:t>
      </w:r>
      <w:del w:id="121" w:author="James Danckert" w:date="2014-11-10T10:11:00Z">
        <w:r>
          <w:rPr/>
          <w:delText xml:space="preserve">the </w:delText>
        </w:r>
      </w:del>
      <w:ins w:id="122" w:author="James Danckert" w:date="2014-11-10T10:11:00Z">
        <w:r>
          <w:rPr/>
          <w:t xml:space="preserve">after </w:t>
        </w:r>
      </w:ins>
      <w:r>
        <w:rPr/>
        <w:t xml:space="preserve">effects </w:t>
      </w:r>
      <w:ins w:id="123" w:author="James Danckert" w:date="2014-11-10T10:11:00Z">
        <w:r>
          <w:rPr/>
          <w:t>that influence actions and those that influence perception invokes the dual visual pathways hypothesis of Goodale and Milner</w:t>
        </w:r>
      </w:ins>
      <w:ins w:id="124" w:author="James Danckert" w:date="2014-11-10T10:13:00Z">
        <w:r>
          <w:rPr/>
          <w:t xml:space="preserve"> (refs)</w:t>
        </w:r>
      </w:ins>
      <w:ins w:id="125" w:author="James Danckert" w:date="2014-11-10T10:11:00Z">
        <w:r>
          <w:rPr/>
          <w:t xml:space="preserve">. Information from primary visual cortex (V1) projects to two streams, one projecting to the superior, posterior parietal cortex that is important for the visual guidance of action (the so-called dorsal </w:t>
        </w:r>
      </w:ins>
      <w:ins w:id="126" w:author="James Danckert" w:date="2014-11-10T10:12:00Z">
        <w:r>
          <w:rPr/>
          <w:t xml:space="preserve">‘how’ pathway) and another that projects from V1 to inferotemporal cortex and is important for perceptual processing (the so-called ventral </w:t>
        </w:r>
      </w:ins>
      <w:ins w:id="127" w:author="James Danckert" w:date="2014-11-10T10:13:00Z">
        <w:r>
          <w:rPr/>
          <w:t xml:space="preserve">‘what’ pathway; refs). </w:t>
        </w:r>
      </w:ins>
      <w:ins w:id="128" w:author="James Danckert" w:date="2014-11-10T10:14:00Z">
        <w:r>
          <w:rPr/>
          <w:t>Prisms have been shown to primarily influence processing within the dorsal stream (fMRI refs; neglect recovery refs of Luaute et al and Corbetta and gang; Clower 1996 PET paper and 2000</w:t>
        </w:r>
      </w:ins>
      <w:ins w:id="129" w:author="James Danckert" w:date="2014-11-10T10:15:00Z">
        <w:r>
          <w:rPr/>
          <w:t>’s retroviral tracing in monkeys</w:t>
        </w:r>
      </w:ins>
      <w:ins w:id="130" w:author="James Danckert" w:date="2014-11-10T10:14:00Z">
        <w:r>
          <w:rPr/>
          <w:t xml:space="preserve">). </w:t>
        </w:r>
      </w:ins>
      <w:del w:id="131" w:author="James Danckert" w:date="2014-11-10T10:15:00Z">
        <w:r>
          <w:rPr/>
          <w:delText>of prism adaptation on action and perceptual deficits can be accounted for if prisms act on circuits of the dorsal visual stream -</w:delText>
        </w:r>
      </w:del>
      <w:ins w:id="132" w:author="James Danckert" w:date="2014-11-10T10:15:00Z">
        <w:r>
          <w:rPr/>
          <w:t xml:space="preserve">–In this framework, prisms will primarily influence behaviours supported by the </w:t>
        </w:r>
      </w:ins>
      <w:del w:id="133" w:author="James Danckert" w:date="2014-11-10T10:15:00Z">
        <w:r>
          <w:rPr/>
          <w:delText xml:space="preserve">specifically </w:delText>
        </w:r>
      </w:del>
      <w:r>
        <w:rPr/>
        <w:t xml:space="preserve">the superior parietal lobule and inferior parietal sulcus, areas well within the dorsal stream that are typically </w:t>
      </w:r>
      <w:del w:id="134" w:author="James Danckert" w:date="2014-11-10T10:15:00Z">
        <w:r>
          <w:rPr/>
          <w:delText xml:space="preserve">conserved </w:delText>
        </w:r>
      </w:del>
      <w:ins w:id="135" w:author="James Danckert" w:date="2014-11-10T10:15:00Z">
        <w:r>
          <w:rPr/>
          <w:t xml:space="preserve">undamaged </w:t>
        </w:r>
      </w:ins>
      <w:r>
        <w:rPr/>
        <w:t>in neglect</w:t>
      </w:r>
      <w:del w:id="136" w:author="James Danckert" w:date="2014-11-10T10:15:00Z">
        <w:r>
          <w:rPr/>
          <w:delText xml:space="preserve"> patents</w:delText>
        </w:r>
      </w:del>
      <w:r>
        <w:rPr/>
        <w:t xml:space="preserve">. </w:t>
      </w:r>
      <w:ins w:id="137" w:author="James Danckert" w:date="2014-11-10T10:16:00Z">
        <w:r>
          <w:rPr/>
          <w:t xml:space="preserve">Instead, damage to </w:t>
        </w:r>
      </w:ins>
      <w:del w:id="138" w:author="James Danckert" w:date="2014-11-10T10:16:00Z">
        <w:r>
          <w:rPr/>
          <w:delText xml:space="preserve">When </w:delText>
        </w:r>
      </w:del>
      <w:r>
        <w:rPr/>
        <w:t xml:space="preserve">the inferior parietal/superior temporal gyrus </w:t>
      </w:r>
      <w:del w:id="139" w:author="James Danckert" w:date="2014-11-10T10:16:00Z">
        <w:r>
          <w:rPr/>
          <w:delText xml:space="preserve">damage </w:delText>
        </w:r>
      </w:del>
      <w:r>
        <w:rPr/>
        <w:t xml:space="preserve">leads </w:t>
      </w:r>
      <w:ins w:id="140" w:author="James Danckert" w:date="2014-11-10T10:16:00Z">
        <w:r>
          <w:rPr/>
          <w:t xml:space="preserve">not only </w:t>
        </w:r>
      </w:ins>
      <w:r>
        <w:rPr/>
        <w:t xml:space="preserve">to </w:t>
      </w:r>
      <w:ins w:id="141" w:author="James Danckert" w:date="2014-11-10T10:16:00Z">
        <w:r>
          <w:rPr/>
          <w:t xml:space="preserve">the </w:t>
        </w:r>
      </w:ins>
      <w:r>
        <w:rPr/>
        <w:t>neglect</w:t>
      </w:r>
      <w:ins w:id="142" w:author="James Danckert" w:date="2014-11-10T10:16:00Z">
        <w:r>
          <w:rPr/>
          <w:t xml:space="preserve"> syndrome</w:t>
        </w:r>
      </w:ins>
      <w:r>
        <w:rPr/>
        <w:t xml:space="preserve">, </w:t>
      </w:r>
      <w:ins w:id="143" w:author="James Danckert" w:date="2014-11-10T10:16:00Z">
        <w:r>
          <w:rPr/>
          <w:t xml:space="preserve">but also </w:t>
        </w:r>
      </w:ins>
      <w:del w:id="144" w:author="James Danckert" w:date="2014-11-10T10:17:00Z">
        <w:r>
          <w:rPr/>
          <w:delText xml:space="preserve">it does so in part by </w:delText>
        </w:r>
      </w:del>
      <w:r>
        <w:rPr/>
        <w:t>severely reduc</w:t>
      </w:r>
      <w:ins w:id="145" w:author="James Danckert" w:date="2014-11-10T10:17:00Z">
        <w:r>
          <w:rPr/>
          <w:t xml:space="preserve">es (or even eliminates) </w:t>
        </w:r>
      </w:ins>
      <w:del w:id="146" w:author="James Danckert" w:date="2014-11-10T10:17:00Z">
        <w:r>
          <w:rPr/>
          <w:delText>ing</w:delText>
        </w:r>
      </w:del>
      <w:r>
        <w:rPr/>
        <w:t xml:space="preserve"> the brain's ability to integrate dorsal and ventral stream processing [@Danckert2010]. In the same respect, the damage limits the ability of a </w:t>
      </w:r>
      <w:ins w:id="147" w:author="James Danckert" w:date="2014-11-10T10:17:00Z">
        <w:r>
          <w:rPr/>
          <w:t>rehabilitative technique such as prisms, that operates primarily on the dorsal stream,</w:t>
        </w:r>
      </w:ins>
      <w:del w:id="148" w:author="James Danckert" w:date="2014-11-10T10:17:00Z">
        <w:r>
          <w:rPr/>
          <w:delText>superior parietal technique</w:delText>
        </w:r>
      </w:del>
      <w:del w:id="149" w:author="James Danckert" w:date="2014-11-10T10:18:00Z">
        <w:r>
          <w:rPr/>
          <w:delText xml:space="preserve">, like prisms, </w:delText>
        </w:r>
      </w:del>
      <w:r>
        <w:rPr/>
        <w:t xml:space="preserve">from influencing areas in the ventral system responsible for higher level perceptual judgments. </w:t>
      </w:r>
      <w:ins w:id="150" w:author="James Danckert" w:date="2014-11-10T10:18:00Z">
        <w:r>
          <w:rPr/>
          <w:t xml:space="preserve">This thesis outlines </w:t>
        </w:r>
      </w:ins>
      <w:del w:id="151" w:author="James Danckert" w:date="2014-11-10T10:18:00Z">
        <w:r>
          <w:rPr/>
          <w:delText xml:space="preserve">Here, we discuss 3 </w:delText>
        </w:r>
      </w:del>
      <w:ins w:id="152" w:author="James Danckert" w:date="2014-11-10T10:18:00Z">
        <w:r>
          <w:rPr/>
          <w:t xml:space="preserve">three </w:t>
        </w:r>
      </w:ins>
      <w:r>
        <w:rPr/>
        <w:t>experiments and a case study chosen to examine this duality between the reactive, motor action system, and perceptual representation/awareness in neglect.</w:t>
      </w:r>
    </w:p>
    <w:p>
      <w:pPr>
        <w:pStyle w:val="Normal"/>
        <w:rPr/>
      </w:pPr>
      <w:r>
        <w:rPr/>
        <w:t>[Chapter overview] Chapter 1 explores the relationship between visual working memory and spatial attention. It examines the hypothesis that these two domains represent separate</w:t>
      </w:r>
      <w:ins w:id="153" w:author="James Danckert" w:date="2014-11-10T10:19:00Z">
        <w:r>
          <w:rPr/>
          <w:t>, but interacting</w:t>
        </w:r>
      </w:ins>
      <w:r>
        <w:rPr/>
        <w:t xml:space="preserve"> deficits in patients with neglect. Chapter 2 employs prism adaptation in right brain damaged (RBD) participants to explore the effects of prisms on two domains – spatial working memory and temporal estimation – that are critical for developing accurate perceptual representations of the world. This chapter contributes to the growing evidence that prisms fail to influence domains of processing important for the construction of perceptual representations. Chapter 3 develops a procedure for using saccadic adaptation to explore the possibility that modifying eye position sense would lead to more generalized improvements in both action and perception. This preliminary work was conducted in healthy controls. Chapter 4 presents data from a single case </w:t>
      </w:r>
      <w:ins w:id="154" w:author="James Danckert" w:date="2014-11-10T10:20:00Z">
        <w:r>
          <w:rPr/>
          <w:t xml:space="preserve">study </w:t>
        </w:r>
      </w:ins>
      <w:r>
        <w:rPr/>
        <w:t>of a neglect patient undergoing the saccadic adaptation procedure. The failures to adapt in this patient points to future directions of research to address both volitional and reactive saccadic eye movements.</w:t>
      </w:r>
    </w:p>
    <w:p>
      <w:pPr>
        <w:pStyle w:val="Normal"/>
        <w:widowControl/>
        <w:bidi w:val="0"/>
        <w:spacing w:before="180" w:after="180"/>
        <w:jc w:val="left"/>
        <w:rPr/>
      </w:pPr>
      <w:r>
        <w:rPr/>
        <w:t xml:space="preserve">[Conclude, summarize project] </w:t>
      </w:r>
      <w:ins w:id="155" w:author="James Danckert" w:date="2014-11-10T10:21:00Z">
        <w:r>
          <w:rPr/>
          <w:t xml:space="preserve">The evidence presented in this thesis supports the notion that neglect is not </w:t>
        </w:r>
      </w:ins>
      <w:ins w:id="156" w:author="James Danckert" w:date="2014-11-10T10:21:00Z">
        <w:r>
          <w:rPr>
            <w:i/>
          </w:rPr>
          <w:t xml:space="preserve">just </w:t>
        </w:r>
      </w:ins>
      <w:ins w:id="157" w:author="James Danckert" w:date="2014-11-10T10:21:00Z">
        <w:r>
          <w:rPr/>
          <w:t xml:space="preserve"> a disorder of attention, but can be characterized </w:t>
        </w:r>
      </w:ins>
      <w:ins w:id="158" w:author="James Danckert" w:date="2014-11-10T10:22:00Z">
        <w:r>
          <w:rPr/>
          <w:t xml:space="preserve">by a failure to build accurate perceptual </w:t>
        </w:r>
      </w:ins>
      <w:ins w:id="159" w:author="James Danckert" w:date="2014-11-10T10:21:00Z">
        <w:r>
          <w:rPr/>
          <w:t>representation</w:t>
        </w:r>
      </w:ins>
      <w:ins w:id="160" w:author="James Danckert" w:date="2014-11-10T10:22:00Z">
        <w:r>
          <w:rPr/>
          <w:t xml:space="preserve">s of the world. </w:t>
        </w:r>
      </w:ins>
      <w:del w:id="161" w:author="James Danckert" w:date="2014-11-10T10:22:00Z">
        <w:r>
          <w:rPr/>
          <w:delText xml:space="preserve">Here, we consider that neglect is, most centrally, a disorder of awareness. </w:delText>
        </w:r>
      </w:del>
      <w:r>
        <w:rPr/>
        <w:t xml:space="preserve">Prisms appear to have an effect on the spatial action systems, having such a strong effect in part </w:t>
      </w:r>
      <w:r>
        <w:rPr>
          <w:i/>
        </w:rPr>
        <w:t>because</w:t>
      </w:r>
      <w:r>
        <w:rPr/>
        <w:t xml:space="preserve"> of the lack of awareness [@Danckert2010]; however, they don't seem to change the deficits of perceptual </w:t>
      </w:r>
      <w:del w:id="162" w:author="James Danckert" w:date="2014-11-10T10:23:00Z">
        <w:r>
          <w:rPr/>
          <w:delText xml:space="preserve">awareness </w:delText>
        </w:r>
      </w:del>
      <w:ins w:id="163" w:author="James Danckert" w:date="2014-11-10T10:23:00Z">
        <w:r>
          <w:rPr/>
          <w:t>representation</w:t>
        </w:r>
      </w:ins>
      <w:del w:id="164" w:author="James Danckert" w:date="2014-11-10T10:23:00Z">
        <w:r>
          <w:rPr/>
          <w:delText>themselves</w:delText>
        </w:r>
      </w:del>
      <w:r>
        <w:rPr/>
        <w:t xml:space="preserve">. </w:t>
      </w:r>
      <w:del w:id="165" w:author="James Danckert" w:date="2014-11-10T10:23:00Z">
        <w:r>
          <w:rPr/>
          <w:delText>The lack of awareness</w:delText>
        </w:r>
      </w:del>
      <w:ins w:id="166" w:author="James Danckert" w:date="2014-11-10T10:23:00Z">
        <w:r>
          <w:rPr/>
          <w:t>Deficits of perceptual representation</w:t>
        </w:r>
      </w:ins>
      <w:r>
        <w:rPr/>
        <w:t xml:space="preserve">, </w:t>
      </w:r>
      <w:del w:id="167" w:author="James Danckert" w:date="2014-11-10T10:23:00Z">
        <w:r>
          <w:rPr/>
          <w:delText xml:space="preserve">besides </w:delText>
        </w:r>
      </w:del>
      <w:ins w:id="168" w:author="James Danckert" w:date="2014-11-10T10:23:00Z">
        <w:r>
          <w:rPr/>
          <w:t xml:space="preserve">as well as </w:t>
        </w:r>
      </w:ins>
      <w:r>
        <w:rPr/>
        <w:t xml:space="preserve">being central to the disorder, </w:t>
      </w:r>
      <w:del w:id="169" w:author="James Danckert" w:date="2014-11-10T10:23:00Z">
        <w:r>
          <w:rPr/>
          <w:delText xml:space="preserve">is </w:delText>
        </w:r>
      </w:del>
      <w:r>
        <w:rPr/>
        <w:t xml:space="preserve">also </w:t>
      </w:r>
      <w:ins w:id="170" w:author="James Danckert" w:date="2014-11-10T10:23:00Z">
        <w:r>
          <w:rPr/>
          <w:t xml:space="preserve">represent </w:t>
        </w:r>
      </w:ins>
      <w:r>
        <w:rPr/>
        <w:t xml:space="preserve">a major contributor to the debilitating nature of neglect. Concentrating on the deficits of perceptual representation has the potential of making substantial steps forward in understanding the disorder and producing more effective rehabilitation efforts. </w:t>
      </w:r>
      <w:commentRangeStart w:id="4"/>
      <w:r>
        <w:rPr/>
      </w:r>
      <w:del w:id="171" w:author="James Danckert" w:date="2014-11-10T10:24:00Z">
        <w:r>
          <w:rPr/>
          <w:delText>Chapter 3 and 4 examine saccadic adaptation as a potential alternative to prism adaptation in neglect. The results provide the case that while this task design appears unfruitful, they also provide some insight into potential alternatives for future research.</w:delText>
        </w:r>
      </w:del>
      <w:commentRangeEnd w:id="4"/>
      <w:r>
        <w:rPr/>
      </w:r>
      <w:r>
        <w:rPr/>
        <w:commentReference w:id="4"/>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James Danckert" w:date="2014-11-10T09:57:00Z" w:initials="JD">
    <w:p>
      <w:r>
        <w:rPr/>
        <w:t>This ref is fine – they used Fresnl prisms and I think they showed less impressive effects – but they were before Rossetti</w:t>
      </w:r>
    </w:p>
  </w:comment>
  <w:comment w:id="1" w:author="James Danckert" w:date="2014-11-10T09:58:00Z" w:initials="JD">
    <w:p>
      <w:r>
        <w:rPr/>
        <w:t>The Rode ref is visual imagery improvement and the Tilikete ref is postural balance.</w:t>
      </w:r>
    </w:p>
  </w:comment>
  <w:comment w:id="2" w:author="James Danckert" w:date="2014-11-10T09:58:00Z" w:initials="JD">
    <w:p>
      <w:r>
        <w:rPr/>
        <w:t>The Rode ref is visual imagery improvement and the Tilikete ref is postural balance.</w:t>
      </w:r>
    </w:p>
  </w:comment>
  <w:comment w:id="3" w:author="James Danckert" w:date="2014-11-10T09:59:00Z" w:initials="JD">
    <w:p>
      <w:r>
        <w:rPr/>
        <w:t>Always get confused myself v- should this be “affected”.  All about direction, but like I say I get confused.</w:t>
      </w:r>
    </w:p>
  </w:comment>
  <w:comment w:id="4" w:author="James Danckert" w:date="2014-11-10T10:24:00Z" w:initials="JD">
    <w:p>
      <w:r>
        <w:rPr/>
        <w:t>In this general intro there’s no need to highlight the negative finding – it will come through in the relevant chapter.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trackRevisions/>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67"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Cambria"/>
      <w:color w:val="auto"/>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6"/>
      <w:szCs w:val="36"/>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2"/>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3"/>
    </w:pPr>
    <w:rPr>
      <w:rFonts w:ascii="Calibri" w:hAnsi="Calibri" w:cs=""/>
      <w:b/>
      <w:bCs/>
      <w:color w:val="4F81BD"/>
    </w:rPr>
  </w:style>
  <w:style w:type="paragraph" w:styleId="Heading5">
    <w:name w:val="Heading 5"/>
    <w:uiPriority w:val="9"/>
    <w:qFormat/>
    <w:unhideWhenUsed/>
    <w:basedOn w:val="Normal"/>
    <w:next w:val="Normal"/>
    <w:pPr>
      <w:keepNext/>
      <w:keepLines/>
      <w:spacing w:before="200" w:after="0"/>
      <w:outlineLvl w:val="4"/>
    </w:pPr>
    <w:rPr>
      <w:rFonts w:ascii="Calibri" w:hAnsi="Calibri" w:cs=""/>
      <w:i/>
      <w:iCs/>
      <w:color w:val="4F81BD"/>
    </w:rPr>
  </w:style>
  <w:style w:type="character" w:styleId="DefaultParagraphFont" w:default="1">
    <w:name w:val="Default Paragraph Font"/>
    <w:uiPriority w:val="1"/>
    <w:semiHidden/>
    <w:unhideWhenUsed/>
    <w:rPr/>
  </w:style>
  <w:style w:type="character" w:styleId="BodyTextChar" w:customStyle="1">
    <w:name w:val="Body Text Char"/>
    <w:link w:val="ImageCaption"/>
    <w:basedOn w:val="DefaultParagraphFont"/>
    <w:rPr/>
  </w:style>
  <w:style w:type="character" w:styleId="VerbatimChar" w:customStyle="1">
    <w:name w:val="Verbatim Char"/>
    <w:link w:val="SourceCode"/>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harTok" w:customStyle="1">
    <w:name w:v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CommentTok" w:customStyle="1">
    <w:name w:val="CommentTok"/>
    <w:basedOn w:val="VerbatimChar"/>
    <w:rPr>
      <w:rFonts w:ascii="Consolas" w:hAnsi="Consolas"/>
      <w:i/>
      <w:color w:val="60A0B0"/>
      <w:sz w:val="22"/>
    </w:rPr>
  </w:style>
  <w:style w:type="character" w:styleId="OtherTok" w:customStyle="1">
    <w:name w:val="OtherTok"/>
    <w:basedOn w:val="VerbatimChar"/>
    <w:rPr>
      <w:rFonts w:ascii="Consolas" w:hAnsi="Consolas"/>
      <w:color w:val="007020"/>
      <w:sz w:val="22"/>
    </w:rPr>
  </w:style>
  <w:style w:type="character" w:styleId="AlertTok" w:customStyle="1">
    <w:name w:val="AlertTok"/>
    <w:basedOn w:val="VerbatimChar"/>
    <w:rPr>
      <w:rFonts w:ascii="Consolas" w:hAnsi="Consolas"/>
      <w:b/>
      <w:color w:val="FF0000"/>
      <w:sz w:val="22"/>
    </w:rPr>
  </w:style>
  <w:style w:type="character" w:styleId="FunctionTok" w:customStyle="1">
    <w:name w:val="FunctionTok"/>
    <w:basedOn w:val="VerbatimChar"/>
    <w:rPr>
      <w:rFonts w:ascii="Consolas" w:hAnsi="Consolas"/>
      <w:color w:val="06287E"/>
      <w:sz w:val="22"/>
    </w:rPr>
  </w:style>
  <w:style w:type="character" w:styleId="RegionMarkerTok" w:customStyle="1">
    <w:name w:val="RegionMarkerTok"/>
    <w:basedOn w:val="VerbatimChar"/>
    <w:rPr>
      <w:rFonts w:ascii="Consolas" w:hAnsi="Consolas"/>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character" w:styleId="Annotationreference">
    <w:name w:val="annotation reference"/>
    <w:rsid w:val="005171e7"/>
    <w:basedOn w:val="DefaultParagraphFont"/>
    <w:rPr>
      <w:sz w:val="16"/>
      <w:szCs w:val="16"/>
    </w:rPr>
  </w:style>
  <w:style w:type="character" w:styleId="CommentTextChar" w:customStyle="1">
    <w:name w:val="Comment Text Char"/>
    <w:link w:val="CommentText"/>
    <w:rsid w:val="005171e7"/>
    <w:basedOn w:val="DefaultParagraphFont"/>
    <w:rPr>
      <w:sz w:val="20"/>
      <w:szCs w:val="20"/>
    </w:rPr>
  </w:style>
  <w:style w:type="character" w:styleId="CommentSubjectChar" w:customStyle="1">
    <w:name w:val="Comment Subject Char"/>
    <w:link w:val="CommentSubject"/>
    <w:rsid w:val="005171e7"/>
    <w:basedOn w:val="CommentTextChar"/>
    <w:rPr>
      <w:b/>
      <w:bCs/>
      <w:sz w:val="20"/>
      <w:szCs w:val="20"/>
    </w:rPr>
  </w:style>
  <w:style w:type="character" w:styleId="BalloonTextChar" w:customStyle="1">
    <w:name w:val="Balloon Text Char"/>
    <w:link w:val="BalloonText"/>
    <w:rsid w:val="005171e7"/>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customStyle="1">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Authors" w:customStyle="1">
    <w:name w:val="Authors"/>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BlockQuote" w:customStyle="1">
    <w:name w:val="Block Quote"/>
    <w:uiPriority w:val="9"/>
    <w:qFormat/>
    <w:unhideWhenUsed/>
    <w:basedOn w:val="Normal"/>
    <w:next w:val="Normal"/>
    <w:pPr>
      <w:spacing w:before="100" w:after="100"/>
    </w:pPr>
    <w:rPr>
      <w:rFonts w:ascii="Calibri" w:hAnsi="Calibri" w:cs=""/>
      <w:bCs/>
      <w:sz w:val="20"/>
      <w:szCs w:val="20"/>
    </w:rPr>
  </w:style>
  <w:style w:type="paragraph" w:styleId="DefinitionTerm" w:customStyle="1">
    <w:name w:val="Definition Term"/>
    <w:basedOn w:val="Normal"/>
    <w:pPr>
      <w:keepNext/>
      <w:keepLines/>
      <w:spacing w:before="180" w:after="0"/>
    </w:pPr>
    <w:rPr>
      <w:b/>
    </w:rPr>
  </w:style>
  <w:style w:type="paragraph" w:styleId="Definition" w:customStyle="1">
    <w:name w:val="Definition"/>
    <w:basedOn w:val="Normal"/>
    <w:pPr/>
    <w:rPr/>
  </w:style>
  <w:style w:type="paragraph" w:styleId="TableCaption" w:customStyle="1">
    <w:name w:val="Table Caption"/>
    <w:basedOn w:val="Normal"/>
    <w:pPr>
      <w:spacing w:before="0" w:after="120"/>
    </w:pPr>
    <w:rPr>
      <w:i/>
    </w:rPr>
  </w:style>
  <w:style w:type="paragraph" w:styleId="ImageCaption" w:customStyle="1">
    <w:name w:val="Image Caption"/>
    <w:link w:val="BodyTextChar"/>
    <w:basedOn w:val="Normal"/>
    <w:pPr>
      <w:spacing w:before="0" w:after="120"/>
    </w:pPr>
    <w:rPr>
      <w:i/>
    </w:rPr>
  </w:style>
  <w:style w:type="paragraph" w:styleId="SourceCode" w:customStyle="1">
    <w:name w:val="Source Code"/>
    <w:link w:val="VerbatimChar"/>
    <w:basedOn w:val="Normal"/>
    <w:pPr/>
    <w:rPr/>
  </w:style>
  <w:style w:type="paragraph" w:styleId="Annotationtext">
    <w:name w:val="annotation text"/>
    <w:link w:val="CommentTextChar"/>
    <w:rsid w:val="005171e7"/>
    <w:basedOn w:val="Normal"/>
    <w:pPr/>
    <w:rPr>
      <w:sz w:val="20"/>
      <w:szCs w:val="20"/>
    </w:rPr>
  </w:style>
  <w:style w:type="paragraph" w:styleId="Annotationsubject">
    <w:name w:val="annotation subject"/>
    <w:link w:val="CommentSubjectChar"/>
    <w:rsid w:val="005171e7"/>
    <w:basedOn w:val="Annotationtext"/>
    <w:pPr/>
    <w:rPr>
      <w:b/>
      <w:bCs/>
    </w:rPr>
  </w:style>
  <w:style w:type="paragraph" w:styleId="BalloonText">
    <w:name w:val="Balloon Text"/>
    <w:link w:val="BalloonTextChar"/>
    <w:rsid w:val="005171e7"/>
    <w:basedOn w:val="Normal"/>
    <w:pPr>
      <w:spacing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2014-11-10T15:24:00Z</dcterms:created>
  <dc:creator>James Danckert</dc:creator>
  <dc:language>en-CA</dc:language>
  <cp:lastModifiedBy>James Danckert</cp:lastModifiedBy>
  <dcterms:modified xsi:type="dcterms:W3CDTF">2014-11-10T15:24:00Z</dcterms:modified>
  <cp:revision>2</cp:revision>
</cp:coreProperties>
</file>